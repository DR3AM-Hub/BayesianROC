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0433" w14:textId="652003AE" w:rsidR="00D24021" w:rsidRDefault="00D24021" w:rsidP="00D24021">
      <w:pPr>
        <w:pStyle w:val="Heading1"/>
      </w:pPr>
      <w:r>
        <w:t xml:space="preserve">Code for </w:t>
      </w:r>
      <w:r w:rsidR="003B290F">
        <w:t>Deep ROC and Binary Chance ROC papers</w:t>
      </w:r>
    </w:p>
    <w:p w14:paraId="353C3212" w14:textId="5B0C692D" w:rsidR="00D24021" w:rsidRDefault="00D24021" w:rsidP="00D24021">
      <w:r>
        <w:t xml:space="preserve">André </w:t>
      </w:r>
      <w:proofErr w:type="gramStart"/>
      <w:r>
        <w:t>Carrington</w:t>
      </w:r>
      <w:ins w:id="0" w:author="Andre Carrington" w:date="2022-04-18T12:24:00Z">
        <w:r w:rsidR="007F0F3C">
          <w:t xml:space="preserve">  (</w:t>
        </w:r>
        <w:proofErr w:type="gramEnd"/>
        <w:r w:rsidR="007F0F3C">
          <w:t>recent changes are tracked)</w:t>
        </w:r>
      </w:ins>
    </w:p>
    <w:p w14:paraId="409A6EA5" w14:textId="4A0216DF" w:rsidR="009E2BBA" w:rsidRDefault="009E2BBA" w:rsidP="009E2BBA">
      <w:pPr>
        <w:pStyle w:val="NormalWeb"/>
        <w:spacing w:before="0" w:beforeAutospacing="0" w:after="0" w:afterAutospacing="0"/>
      </w:pPr>
    </w:p>
    <w:p w14:paraId="30FD9E10" w14:textId="4D34415A" w:rsidR="00D24021" w:rsidRDefault="009E2BBA" w:rsidP="009E2BBA">
      <w:pPr>
        <w:pStyle w:val="NormalWeb"/>
        <w:spacing w:before="0" w:beforeAutospacing="0" w:after="0" w:afterAutospacing="0"/>
      </w:pPr>
      <w:r>
        <w:rPr>
          <w:noProof/>
        </w:rPr>
        <w:drawing>
          <wp:anchor distT="0" distB="0" distL="114300" distR="114300" simplePos="0" relativeHeight="251658240" behindDoc="0" locked="0" layoutInCell="1" allowOverlap="1" wp14:anchorId="6A660E54" wp14:editId="2FD7F746">
            <wp:simplePos x="0" y="0"/>
            <wp:positionH relativeFrom="column">
              <wp:posOffset>4641215</wp:posOffset>
            </wp:positionH>
            <wp:positionV relativeFrom="paragraph">
              <wp:posOffset>43484</wp:posOffset>
            </wp:positionV>
            <wp:extent cx="1444625" cy="1518920"/>
            <wp:effectExtent l="0" t="0" r="3175" b="508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4625" cy="1518920"/>
                    </a:xfrm>
                    <a:prstGeom prst="rect">
                      <a:avLst/>
                    </a:prstGeom>
                  </pic:spPr>
                </pic:pic>
              </a:graphicData>
            </a:graphic>
            <wp14:sizeRelH relativeFrom="margin">
              <wp14:pctWidth>0</wp14:pctWidth>
            </wp14:sizeRelH>
            <wp14:sizeRelV relativeFrom="margin">
              <wp14:pctHeight>0</wp14:pctHeight>
            </wp14:sizeRelV>
          </wp:anchor>
        </w:drawing>
      </w:r>
      <w:r w:rsidR="00D24021">
        <w:t xml:space="preserve">The code for </w:t>
      </w:r>
      <w:r w:rsidR="005E57DF">
        <w:t xml:space="preserve">the </w:t>
      </w:r>
      <w:r w:rsidR="00D24021">
        <w:t>Deep ROC</w:t>
      </w:r>
      <w:r w:rsidR="003B290F">
        <w:t xml:space="preserve"> </w:t>
      </w:r>
      <w:r w:rsidR="005E57DF">
        <w:t xml:space="preserve">paper [1] </w:t>
      </w:r>
      <w:r w:rsidR="003B290F">
        <w:t xml:space="preserve">and </w:t>
      </w:r>
      <w:r w:rsidR="006409A0">
        <w:t xml:space="preserve">the </w:t>
      </w:r>
      <w:r w:rsidR="003B290F">
        <w:t>Binary</w:t>
      </w:r>
      <w:r w:rsidR="00D24021">
        <w:t xml:space="preserve"> Chance ROC </w:t>
      </w:r>
      <w:r w:rsidR="003B290F">
        <w:t>paper</w:t>
      </w:r>
      <w:r w:rsidR="005E57DF">
        <w:t xml:space="preserve"> [2]</w:t>
      </w:r>
      <w:r w:rsidR="003B290F">
        <w:t xml:space="preserve"> is written in Python 3.8.  It is </w:t>
      </w:r>
      <w:r w:rsidR="00D24021">
        <w:t>object oriented</w:t>
      </w:r>
      <w:r w:rsidR="009429F5">
        <w:t xml:space="preserve"> with </w:t>
      </w:r>
      <w:proofErr w:type="spellStart"/>
      <w:r w:rsidR="009429F5">
        <w:t>SimpleROC</w:t>
      </w:r>
      <w:proofErr w:type="spellEnd"/>
      <w:r w:rsidR="009429F5">
        <w:t xml:space="preserve"> being a base class</w:t>
      </w:r>
      <w:r w:rsidR="003B290F">
        <w:t xml:space="preserve"> for </w:t>
      </w:r>
      <w:proofErr w:type="spellStart"/>
      <w:r w:rsidR="00C4700F">
        <w:t>FullROC</w:t>
      </w:r>
      <w:proofErr w:type="spellEnd"/>
      <w:r w:rsidR="00C4700F">
        <w:t xml:space="preserve">, </w:t>
      </w:r>
      <w:proofErr w:type="spellStart"/>
      <w:r w:rsidR="009429F5">
        <w:t>DeepROC</w:t>
      </w:r>
      <w:proofErr w:type="spellEnd"/>
      <w:r w:rsidR="00C4700F">
        <w:t xml:space="preserve"> and </w:t>
      </w:r>
      <w:proofErr w:type="spellStart"/>
      <w:r w:rsidR="009429F5">
        <w:t>BayesianROC</w:t>
      </w:r>
      <w:proofErr w:type="spellEnd"/>
      <w:r w:rsidR="009429F5">
        <w:t xml:space="preserve"> </w:t>
      </w:r>
      <w:r w:rsidR="003B290F">
        <w:t xml:space="preserve">in turn as </w:t>
      </w:r>
      <w:r w:rsidR="009429F5">
        <w:t>subclass</w:t>
      </w:r>
      <w:r w:rsidR="00C4700F">
        <w:t xml:space="preserve">es </w:t>
      </w:r>
      <w:r w:rsidR="003B290F">
        <w:t>of each other sequentially</w:t>
      </w:r>
      <w:r w:rsidR="00C4700F">
        <w:t xml:space="preserve"> </w:t>
      </w:r>
      <w:r w:rsidR="009429F5">
        <w:t>(Figure 1)</w:t>
      </w:r>
      <w:r w:rsidR="003B290F">
        <w:t xml:space="preserve">. Each subclass </w:t>
      </w:r>
      <w:r w:rsidR="009429F5">
        <w:t>offer</w:t>
      </w:r>
      <w:r w:rsidR="003B290F">
        <w:t>s</w:t>
      </w:r>
      <w:r w:rsidR="009429F5">
        <w:t xml:space="preserve"> additional functionality</w:t>
      </w:r>
      <w:r w:rsidR="00D24021">
        <w:t xml:space="preserve"> (Table</w:t>
      </w:r>
      <w:r w:rsidR="00C4700F">
        <w:t>s</w:t>
      </w:r>
      <w:r w:rsidR="00D24021">
        <w:t xml:space="preserve"> 1</w:t>
      </w:r>
      <w:r w:rsidR="00C4700F">
        <w:t xml:space="preserve"> and 2</w:t>
      </w:r>
      <w:r w:rsidR="00D24021">
        <w:t>).</w:t>
      </w:r>
    </w:p>
    <w:p w14:paraId="6A76CD5E" w14:textId="14D411F0" w:rsidR="005E57DF" w:rsidRDefault="006409A0" w:rsidP="000C2A68">
      <w:pPr>
        <w:pStyle w:val="NormalWeb"/>
      </w:pPr>
      <w:r>
        <w:t xml:space="preserve">Binary chance is a specific choice of a Bayesian prior, so it does not have its own class </w:t>
      </w:r>
      <w:r w:rsidR="00F400E2">
        <w:t xml:space="preserve">for </w:t>
      </w:r>
      <w:r>
        <w:t>functionality</w:t>
      </w:r>
      <w:r w:rsidR="00F400E2">
        <w:t xml:space="preserve"> (just a unique one for testing)</w:t>
      </w:r>
      <w:r>
        <w:t>.</w:t>
      </w:r>
    </w:p>
    <w:p w14:paraId="23D5DD2D" w14:textId="0B361139" w:rsidR="009E2BBA" w:rsidRDefault="009E2BBA" w:rsidP="009E2BBA">
      <w:pPr>
        <w:pStyle w:val="NormalWeb"/>
      </w:pPr>
      <w:r>
        <w:rPr>
          <w:noProof/>
        </w:rPr>
        <mc:AlternateContent>
          <mc:Choice Requires="wps">
            <w:drawing>
              <wp:anchor distT="0" distB="0" distL="114300" distR="114300" simplePos="0" relativeHeight="251660288" behindDoc="0" locked="0" layoutInCell="1" allowOverlap="1" wp14:anchorId="5134D288" wp14:editId="029157CB">
                <wp:simplePos x="0" y="0"/>
                <wp:positionH relativeFrom="column">
                  <wp:posOffset>4643755</wp:posOffset>
                </wp:positionH>
                <wp:positionV relativeFrom="paragraph">
                  <wp:posOffset>25246</wp:posOffset>
                </wp:positionV>
                <wp:extent cx="1444625" cy="146050"/>
                <wp:effectExtent l="0" t="0" r="3175" b="6350"/>
                <wp:wrapSquare wrapText="bothSides"/>
                <wp:docPr id="3" name="Text Box 3"/>
                <wp:cNvGraphicFramePr/>
                <a:graphic xmlns:a="http://schemas.openxmlformats.org/drawingml/2006/main">
                  <a:graphicData uri="http://schemas.microsoft.com/office/word/2010/wordprocessingShape">
                    <wps:wsp>
                      <wps:cNvSpPr txBox="1"/>
                      <wps:spPr>
                        <a:xfrm>
                          <a:off x="0" y="0"/>
                          <a:ext cx="1444625" cy="146050"/>
                        </a:xfrm>
                        <a:prstGeom prst="rect">
                          <a:avLst/>
                        </a:prstGeom>
                        <a:solidFill>
                          <a:prstClr val="white"/>
                        </a:solidFill>
                        <a:ln>
                          <a:noFill/>
                        </a:ln>
                      </wps:spPr>
                      <wps:txbx>
                        <w:txbxContent>
                          <w:p w14:paraId="619CA8D7" w14:textId="49D1432E" w:rsidR="005E57DF" w:rsidRPr="004141CA" w:rsidRDefault="005E57DF" w:rsidP="005E57DF">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406DA7">
                              <w:rPr>
                                <w:noProof/>
                              </w:rPr>
                              <w:t>1</w:t>
                            </w:r>
                            <w:r>
                              <w:fldChar w:fldCharType="end"/>
                            </w:r>
                            <w:r>
                              <w:t xml:space="preserve"> Class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34D288" id="_x0000_t202" coordsize="21600,21600" o:spt="202" path="m,l,21600r21600,l21600,xe">
                <v:stroke joinstyle="miter"/>
                <v:path gradientshapeok="t" o:connecttype="rect"/>
              </v:shapetype>
              <v:shape id="Text Box 3" o:spid="_x0000_s1026" type="#_x0000_t202" style="position:absolute;margin-left:365.65pt;margin-top:2pt;width:113.75pt;height: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" stroked="f">
                <v:textbox inset="0,0,0,0">
                  <w:txbxContent>
                    <w:p w14:paraId="619CA8D7" w14:textId="49D1432E" w:rsidR="005E57DF" w:rsidRPr="004141CA" w:rsidRDefault="005E57DF" w:rsidP="005E57DF">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406DA7">
                        <w:rPr>
                          <w:noProof/>
                        </w:rPr>
                        <w:t>1</w:t>
                      </w:r>
                      <w:r>
                        <w:fldChar w:fldCharType="end"/>
                      </w:r>
                      <w:r>
                        <w:t xml:space="preserve"> Class Hierarchy</w:t>
                      </w:r>
                    </w:p>
                  </w:txbxContent>
                </v:textbox>
                <w10:wrap type="square"/>
              </v:shape>
            </w:pict>
          </mc:Fallback>
        </mc:AlternateContent>
      </w:r>
      <w:proofErr w:type="spellStart"/>
      <w:r w:rsidR="00F400E2">
        <w:t>DeepROC</w:t>
      </w:r>
      <w:proofErr w:type="spellEnd"/>
      <w:r w:rsidR="00F400E2">
        <w:t xml:space="preserve"> implements pre-test and post-test measures</w:t>
      </w:r>
      <w:r>
        <w:t>,</w:t>
      </w:r>
      <w:r w:rsidR="00F400E2">
        <w:t xml:space="preserve"> for the whole ROC plot or for groups</w:t>
      </w:r>
      <w:r>
        <w:t xml:space="preserve">, where groups are contiguous risk groups or non-contiguous </w:t>
      </w:r>
      <w:r w:rsidR="00F400E2">
        <w:t>demographic</w:t>
      </w:r>
      <w:r>
        <w:t xml:space="preserve"> groups</w:t>
      </w:r>
      <w:r w:rsidR="00F400E2">
        <w:t xml:space="preserve"> (or </w:t>
      </w:r>
      <w:r>
        <w:t xml:space="preserve">groups as </w:t>
      </w:r>
      <w:r w:rsidR="00F400E2">
        <w:t>any selection of instances)</w:t>
      </w:r>
      <w:r>
        <w:t>.  Groups may be overlapping and not cover the whole ROC curve, or they may be mutually exclusive and perfectly cover the ROC curve. In the latter case, equalities are checked between the sum of parts and the whole, as applicable.</w:t>
      </w:r>
    </w:p>
    <w:p w14:paraId="5DB3A245" w14:textId="536C071E" w:rsidR="00B325CA" w:rsidRDefault="00B325CA" w:rsidP="005E57DF">
      <w:pPr>
        <w:pStyle w:val="NormalWeb"/>
        <w:spacing w:before="0" w:beforeAutospacing="0" w:after="0" w:afterAutospacing="0"/>
        <w:contextualSpacing/>
      </w:pPr>
      <w:r>
        <w:t xml:space="preserve">Table 1. </w:t>
      </w:r>
      <w:r w:rsidR="00087874">
        <w:t>Functionality</w:t>
      </w:r>
      <w:r w:rsidR="00C06227">
        <w:t xml:space="preserve"> in </w:t>
      </w:r>
      <w:r w:rsidR="00C4700F">
        <w:t xml:space="preserve">the </w:t>
      </w:r>
      <w:proofErr w:type="spellStart"/>
      <w:r w:rsidR="00C06227">
        <w:t>Simple</w:t>
      </w:r>
      <w:r w:rsidR="00087874">
        <w:t>ROC</w:t>
      </w:r>
      <w:proofErr w:type="spellEnd"/>
      <w:r w:rsidR="00087874">
        <w:t xml:space="preserve"> and</w:t>
      </w:r>
      <w:r w:rsidR="00C06227">
        <w:t xml:space="preserve"> </w:t>
      </w:r>
      <w:proofErr w:type="spellStart"/>
      <w:r w:rsidR="00C06227">
        <w:t>Full</w:t>
      </w:r>
      <w:r w:rsidR="00087874">
        <w:t>ROC</w:t>
      </w:r>
      <w:proofErr w:type="spellEnd"/>
      <w:r w:rsidR="00087874">
        <w:t xml:space="preserve"> classes</w:t>
      </w:r>
    </w:p>
    <w:tbl>
      <w:tblPr>
        <w:tblStyle w:val="TableGrid"/>
        <w:tblW w:w="9634" w:type="dxa"/>
        <w:tblLook w:val="04A0" w:firstRow="1" w:lastRow="0" w:firstColumn="1" w:lastColumn="0" w:noHBand="0" w:noVBand="1"/>
      </w:tblPr>
      <w:tblGrid>
        <w:gridCol w:w="1413"/>
        <w:gridCol w:w="2240"/>
        <w:gridCol w:w="5981"/>
      </w:tblGrid>
      <w:tr w:rsidR="00087874" w14:paraId="14CF3633" w14:textId="77777777" w:rsidTr="000D55EE">
        <w:tc>
          <w:tcPr>
            <w:tcW w:w="9634" w:type="dxa"/>
            <w:gridSpan w:val="3"/>
            <w:shd w:val="pct20" w:color="auto" w:fill="auto"/>
          </w:tcPr>
          <w:p w14:paraId="574BDFA2" w14:textId="41A3E5D7" w:rsidR="00087874" w:rsidRDefault="00087874" w:rsidP="00087874">
            <w:pPr>
              <w:pStyle w:val="NormalWeb"/>
              <w:spacing w:before="0" w:beforeAutospacing="0" w:after="0" w:afterAutospacing="0"/>
            </w:pPr>
            <w:r>
              <w:rPr>
                <w:b/>
                <w:bCs/>
              </w:rPr>
              <w:t xml:space="preserve">  </w:t>
            </w:r>
            <w:proofErr w:type="spellStart"/>
            <w:r w:rsidRPr="00DA3B07">
              <w:rPr>
                <w:b/>
                <w:bCs/>
              </w:rPr>
              <w:t>SimpleROC</w:t>
            </w:r>
            <w:proofErr w:type="spellEnd"/>
          </w:p>
        </w:tc>
      </w:tr>
      <w:tr w:rsidR="00087874" w14:paraId="786636E0" w14:textId="77777777" w:rsidTr="007A12AE">
        <w:tc>
          <w:tcPr>
            <w:tcW w:w="1413" w:type="dxa"/>
            <w:shd w:val="pct20" w:color="auto" w:fill="auto"/>
          </w:tcPr>
          <w:p w14:paraId="755CB522" w14:textId="61574AC1" w:rsidR="00087874" w:rsidRPr="00087874" w:rsidRDefault="00087874" w:rsidP="00087874">
            <w:pPr>
              <w:pStyle w:val="NormalWeb"/>
              <w:spacing w:before="0" w:beforeAutospacing="0" w:after="0" w:afterAutospacing="0"/>
            </w:pPr>
            <w:r w:rsidRPr="007A12AE">
              <w:rPr>
                <w:sz w:val="22"/>
                <w:szCs w:val="22"/>
              </w:rPr>
              <w:t>Functionality</w:t>
            </w:r>
          </w:p>
        </w:tc>
        <w:tc>
          <w:tcPr>
            <w:tcW w:w="2240" w:type="dxa"/>
            <w:shd w:val="pct20" w:color="auto" w:fill="auto"/>
          </w:tcPr>
          <w:p w14:paraId="009DD30A" w14:textId="2B2CE164" w:rsidR="00087874" w:rsidRDefault="00087874" w:rsidP="00087874">
            <w:pPr>
              <w:pStyle w:val="NormalWeb"/>
              <w:spacing w:before="0" w:beforeAutospacing="0" w:after="0" w:afterAutospacing="0"/>
            </w:pPr>
            <w:r>
              <w:t>Short name</w:t>
            </w:r>
          </w:p>
        </w:tc>
        <w:tc>
          <w:tcPr>
            <w:tcW w:w="5981" w:type="dxa"/>
            <w:shd w:val="pct20" w:color="auto" w:fill="auto"/>
          </w:tcPr>
          <w:p w14:paraId="41B5D982" w14:textId="782085E9" w:rsidR="00087874" w:rsidRDefault="00087874" w:rsidP="00087874">
            <w:pPr>
              <w:pStyle w:val="NormalWeb"/>
              <w:spacing w:before="0" w:beforeAutospacing="0" w:after="0" w:afterAutospacing="0"/>
            </w:pPr>
            <w:r>
              <w:t>Description</w:t>
            </w:r>
          </w:p>
        </w:tc>
      </w:tr>
      <w:tr w:rsidR="00087874" w14:paraId="409C7558" w14:textId="77777777" w:rsidTr="007A12AE">
        <w:tc>
          <w:tcPr>
            <w:tcW w:w="1413" w:type="dxa"/>
          </w:tcPr>
          <w:p w14:paraId="6C5F0F07" w14:textId="3D8D41AC" w:rsidR="00087874" w:rsidRDefault="00087874" w:rsidP="00087874">
            <w:pPr>
              <w:pStyle w:val="NormalWeb"/>
              <w:spacing w:before="0" w:beforeAutospacing="0" w:after="0" w:afterAutospacing="0"/>
            </w:pPr>
            <w:r>
              <w:t>Measures</w:t>
            </w:r>
          </w:p>
        </w:tc>
        <w:tc>
          <w:tcPr>
            <w:tcW w:w="2240" w:type="dxa"/>
          </w:tcPr>
          <w:p w14:paraId="1F7C9718" w14:textId="6A1BFE5F" w:rsidR="00087874" w:rsidRDefault="00087874" w:rsidP="00087874">
            <w:pPr>
              <w:pStyle w:val="NormalWeb"/>
              <w:spacing w:before="0" w:beforeAutospacing="0" w:after="0" w:afterAutospacing="0"/>
            </w:pPr>
            <w:r>
              <w:t>AUC</w:t>
            </w:r>
          </w:p>
          <w:p w14:paraId="5FE76DF4" w14:textId="77777777" w:rsidR="00087874" w:rsidRDefault="00087874" w:rsidP="00087874">
            <w:pPr>
              <w:pStyle w:val="NormalWeb"/>
              <w:spacing w:before="0" w:beforeAutospacing="0" w:after="0" w:afterAutospacing="0"/>
            </w:pPr>
            <w:r>
              <w:t>C</w:t>
            </w:r>
          </w:p>
          <w:p w14:paraId="15D06AD8" w14:textId="4C7212B1" w:rsidR="00087874" w:rsidRDefault="00087874" w:rsidP="00087874">
            <w:pPr>
              <w:pStyle w:val="NormalWeb"/>
              <w:spacing w:before="0" w:beforeAutospacing="0" w:after="0" w:afterAutospacing="0"/>
            </w:pPr>
            <w:r>
              <w:t>U</w:t>
            </w:r>
          </w:p>
        </w:tc>
        <w:tc>
          <w:tcPr>
            <w:tcW w:w="5981" w:type="dxa"/>
          </w:tcPr>
          <w:p w14:paraId="7E812841" w14:textId="77777777" w:rsidR="00087874" w:rsidRDefault="00087874" w:rsidP="00087874">
            <w:pPr>
              <w:pStyle w:val="NormalWeb"/>
              <w:spacing w:before="0" w:beforeAutospacing="0" w:after="0" w:afterAutospacing="0"/>
            </w:pPr>
            <w:r>
              <w:t>Area under the ROC curve</w:t>
            </w:r>
          </w:p>
          <w:p w14:paraId="2DAAA5CD" w14:textId="77777777" w:rsidR="00087874" w:rsidRDefault="00087874" w:rsidP="00087874">
            <w:pPr>
              <w:pStyle w:val="NormalWeb"/>
              <w:spacing w:before="0" w:beforeAutospacing="0" w:after="0" w:afterAutospacing="0"/>
            </w:pPr>
            <w:r>
              <w:t>The C statistic (concordance statistic)</w:t>
            </w:r>
          </w:p>
          <w:p w14:paraId="0A8FD258" w14:textId="77777777" w:rsidR="00087874" w:rsidRDefault="00087874" w:rsidP="00087874">
            <w:pPr>
              <w:pStyle w:val="NormalWeb"/>
              <w:spacing w:before="0" w:beforeAutospacing="0" w:after="0" w:afterAutospacing="0"/>
            </w:pPr>
            <w:r>
              <w:t>The corrected U statistic (includes ties)</w:t>
            </w:r>
          </w:p>
          <w:p w14:paraId="779F9823" w14:textId="0B4FAC40" w:rsidR="00087874" w:rsidRDefault="00087874" w:rsidP="00087874">
            <w:pPr>
              <w:pStyle w:val="NormalWeb"/>
              <w:spacing w:before="0" w:beforeAutospacing="0" w:after="0" w:afterAutospacing="0"/>
            </w:pPr>
          </w:p>
        </w:tc>
      </w:tr>
      <w:tr w:rsidR="00087874" w14:paraId="2A30E736" w14:textId="77777777" w:rsidTr="007A12AE">
        <w:tc>
          <w:tcPr>
            <w:tcW w:w="1413" w:type="dxa"/>
          </w:tcPr>
          <w:p w14:paraId="4D4E89E8" w14:textId="58CAB577" w:rsidR="00087874" w:rsidRDefault="00087874" w:rsidP="00087874">
            <w:pPr>
              <w:pStyle w:val="NormalWeb"/>
              <w:spacing w:before="0" w:beforeAutospacing="0" w:after="0" w:afterAutospacing="0"/>
            </w:pPr>
            <w:r>
              <w:t>Plots</w:t>
            </w:r>
          </w:p>
        </w:tc>
        <w:tc>
          <w:tcPr>
            <w:tcW w:w="2240" w:type="dxa"/>
          </w:tcPr>
          <w:p w14:paraId="590D7A6C" w14:textId="3A6BA3BE" w:rsidR="00087874" w:rsidRDefault="00087874" w:rsidP="00087874">
            <w:pPr>
              <w:pStyle w:val="NormalWeb"/>
              <w:spacing w:before="0" w:beforeAutospacing="0" w:after="0" w:afterAutospacing="0"/>
            </w:pPr>
            <w:r>
              <w:t>ROC</w:t>
            </w:r>
          </w:p>
        </w:tc>
        <w:tc>
          <w:tcPr>
            <w:tcW w:w="5981" w:type="dxa"/>
          </w:tcPr>
          <w:p w14:paraId="71D703F7" w14:textId="02DFF719" w:rsidR="00087874" w:rsidRDefault="00087874" w:rsidP="00087874">
            <w:pPr>
              <w:pStyle w:val="NormalWeb"/>
              <w:spacing w:before="0" w:beforeAutospacing="0" w:after="0" w:afterAutospacing="0"/>
            </w:pPr>
            <w:r>
              <w:t xml:space="preserve">A plot of a receiver operating characteristic (ROC) curve, </w:t>
            </w:r>
            <w:r w:rsidRPr="003651C2">
              <w:t>with the optimal ROC point (Metz)</w:t>
            </w:r>
            <w:r>
              <w:t xml:space="preserve"> </w:t>
            </w:r>
            <w:r w:rsidR="003651C2">
              <w:t xml:space="preserve">based on sample prevalence by </w:t>
            </w:r>
            <w:r>
              <w:t>default</w:t>
            </w:r>
            <w:r w:rsidR="003651C2">
              <w:t>,</w:t>
            </w:r>
            <w:r>
              <w:t xml:space="preserve"> or specifi</w:t>
            </w:r>
            <w:r w:rsidR="003651C2">
              <w:t>ed</w:t>
            </w:r>
            <w:r>
              <w:t xml:space="preserve"> costs and prevalence.</w:t>
            </w:r>
          </w:p>
          <w:p w14:paraId="751E65B6" w14:textId="4A852B32" w:rsidR="00087874" w:rsidRDefault="00087874" w:rsidP="00087874">
            <w:pPr>
              <w:pStyle w:val="NormalWeb"/>
              <w:spacing w:before="0" w:beforeAutospacing="0" w:after="0" w:afterAutospacing="0"/>
            </w:pPr>
          </w:p>
        </w:tc>
      </w:tr>
      <w:tr w:rsidR="00087874" w14:paraId="466BB053" w14:textId="77777777" w:rsidTr="007A12AE">
        <w:tc>
          <w:tcPr>
            <w:tcW w:w="1413" w:type="dxa"/>
          </w:tcPr>
          <w:p w14:paraId="573F94D1" w14:textId="77777777" w:rsidR="00087874" w:rsidRDefault="00087874" w:rsidP="00087874">
            <w:pPr>
              <w:pStyle w:val="NormalWeb"/>
              <w:spacing w:before="0" w:beforeAutospacing="0" w:after="0" w:afterAutospacing="0"/>
            </w:pPr>
          </w:p>
        </w:tc>
        <w:tc>
          <w:tcPr>
            <w:tcW w:w="2240" w:type="dxa"/>
          </w:tcPr>
          <w:p w14:paraId="3D3CEB45" w14:textId="1A8FD1DC" w:rsidR="00087874" w:rsidRDefault="00087874" w:rsidP="00087874">
            <w:pPr>
              <w:pStyle w:val="NormalWeb"/>
              <w:spacing w:before="0" w:beforeAutospacing="0" w:after="0" w:afterAutospacing="0"/>
            </w:pPr>
            <w:r>
              <w:t>Mean ROC</w:t>
            </w:r>
          </w:p>
        </w:tc>
        <w:tc>
          <w:tcPr>
            <w:tcW w:w="5981" w:type="dxa"/>
          </w:tcPr>
          <w:p w14:paraId="4C035558" w14:textId="64C03CCF" w:rsidR="00087874" w:rsidRDefault="00087874" w:rsidP="003651C2">
            <w:pPr>
              <w:pStyle w:val="NormalWeb"/>
              <w:spacing w:before="0" w:beforeAutospacing="0" w:after="0" w:afterAutospacing="0"/>
              <w:rPr>
                <w:b/>
                <w:bCs/>
              </w:rPr>
            </w:pPr>
            <w:r>
              <w:t>A plot of the mean ROC curve</w:t>
            </w:r>
            <w:r w:rsidR="003651C2">
              <w:t>, and individual folds,</w:t>
            </w:r>
            <w:r>
              <w:t xml:space="preserve"> </w:t>
            </w:r>
            <w:r w:rsidR="003651C2">
              <w:t>with</w:t>
            </w:r>
            <w:r w:rsidR="007A12AE">
              <w:t xml:space="preserve"> </w:t>
            </w:r>
            <w:r w:rsidRPr="00E2526B">
              <w:t>confidence interval</w:t>
            </w:r>
            <w:r w:rsidR="00E2526B">
              <w:t>s</w:t>
            </w:r>
            <w:r w:rsidR="003651C2">
              <w:t>.</w:t>
            </w:r>
            <w:r>
              <w:t xml:space="preserve"> </w:t>
            </w:r>
            <w:r w:rsidR="003651C2">
              <w:t>Folds may be cross-validation folds, bootstraps, train-test splits, etc</w:t>
            </w:r>
            <w:r>
              <w:t>.</w:t>
            </w:r>
          </w:p>
          <w:p w14:paraId="651A8BA2" w14:textId="4045ACCF" w:rsidR="003651C2" w:rsidRDefault="003651C2" w:rsidP="003651C2">
            <w:pPr>
              <w:pStyle w:val="NormalWeb"/>
              <w:spacing w:before="0" w:beforeAutospacing="0" w:after="0" w:afterAutospacing="0"/>
            </w:pPr>
          </w:p>
        </w:tc>
      </w:tr>
      <w:tr w:rsidR="00087874" w14:paraId="76CFE978" w14:textId="77777777" w:rsidTr="007A12AE">
        <w:tc>
          <w:tcPr>
            <w:tcW w:w="1413" w:type="dxa"/>
            <w:tcBorders>
              <w:bottom w:val="single" w:sz="4" w:space="0" w:color="auto"/>
            </w:tcBorders>
          </w:tcPr>
          <w:p w14:paraId="180F0A4F" w14:textId="77777777" w:rsidR="00087874" w:rsidRDefault="00087874" w:rsidP="00087874">
            <w:pPr>
              <w:pStyle w:val="NormalWeb"/>
              <w:spacing w:before="0" w:beforeAutospacing="0" w:after="0" w:afterAutospacing="0"/>
            </w:pPr>
          </w:p>
        </w:tc>
        <w:tc>
          <w:tcPr>
            <w:tcW w:w="2240" w:type="dxa"/>
            <w:tcBorders>
              <w:bottom w:val="single" w:sz="4" w:space="0" w:color="auto"/>
            </w:tcBorders>
          </w:tcPr>
          <w:p w14:paraId="140B4A26" w14:textId="508235E3" w:rsidR="00087874" w:rsidRDefault="00087874" w:rsidP="00087874">
            <w:pPr>
              <w:pStyle w:val="NormalWeb"/>
              <w:spacing w:before="0" w:beforeAutospacing="0" w:after="0" w:afterAutospacing="0"/>
            </w:pPr>
            <w:r>
              <w:t>ROC comparison</w:t>
            </w:r>
          </w:p>
        </w:tc>
        <w:tc>
          <w:tcPr>
            <w:tcW w:w="5981" w:type="dxa"/>
            <w:tcBorders>
              <w:bottom w:val="single" w:sz="4" w:space="0" w:color="auto"/>
            </w:tcBorders>
          </w:tcPr>
          <w:p w14:paraId="6FCD523D" w14:textId="77777777" w:rsidR="00087874" w:rsidRDefault="00087874" w:rsidP="00087874">
            <w:pPr>
              <w:pStyle w:val="NormalWeb"/>
              <w:spacing w:before="0" w:beforeAutospacing="0" w:after="0" w:afterAutospacing="0"/>
            </w:pPr>
            <w:r>
              <w:t>A plot of multiple ROC curves on top of each other for comparison.</w:t>
            </w:r>
          </w:p>
          <w:p w14:paraId="1028584B" w14:textId="5CC0E991" w:rsidR="00087874" w:rsidRDefault="00087874" w:rsidP="00087874">
            <w:pPr>
              <w:pStyle w:val="NormalWeb"/>
              <w:spacing w:before="0" w:beforeAutospacing="0" w:after="0" w:afterAutospacing="0"/>
            </w:pPr>
          </w:p>
        </w:tc>
      </w:tr>
      <w:tr w:rsidR="00087874" w14:paraId="77FB564E" w14:textId="77777777" w:rsidTr="0033392F">
        <w:tc>
          <w:tcPr>
            <w:tcW w:w="9634" w:type="dxa"/>
            <w:gridSpan w:val="3"/>
            <w:shd w:val="pct20" w:color="auto" w:fill="auto"/>
          </w:tcPr>
          <w:p w14:paraId="55D8C49B" w14:textId="7B3CAE32" w:rsidR="00087874" w:rsidRDefault="00087874" w:rsidP="00087874">
            <w:pPr>
              <w:pStyle w:val="NormalWeb"/>
              <w:spacing w:before="0" w:beforeAutospacing="0" w:after="0" w:afterAutospacing="0"/>
            </w:pPr>
            <w:r>
              <w:rPr>
                <w:b/>
                <w:bCs/>
              </w:rPr>
              <w:t xml:space="preserve">  </w:t>
            </w:r>
            <w:proofErr w:type="spellStart"/>
            <w:r w:rsidRPr="00DA3B07">
              <w:rPr>
                <w:b/>
                <w:bCs/>
              </w:rPr>
              <w:t>FullROC</w:t>
            </w:r>
            <w:proofErr w:type="spellEnd"/>
          </w:p>
        </w:tc>
      </w:tr>
      <w:tr w:rsidR="00087874" w14:paraId="2946F8BB" w14:textId="77777777" w:rsidTr="007A12AE">
        <w:tc>
          <w:tcPr>
            <w:tcW w:w="1413" w:type="dxa"/>
            <w:tcBorders>
              <w:bottom w:val="single" w:sz="4" w:space="0" w:color="auto"/>
            </w:tcBorders>
          </w:tcPr>
          <w:p w14:paraId="002AF30A" w14:textId="27230C21" w:rsidR="00087874" w:rsidRDefault="00087874" w:rsidP="00087874">
            <w:pPr>
              <w:pStyle w:val="NormalWeb"/>
              <w:spacing w:before="0" w:beforeAutospacing="0" w:after="0" w:afterAutospacing="0"/>
            </w:pPr>
            <w:r>
              <w:t>Plots</w:t>
            </w:r>
          </w:p>
        </w:tc>
        <w:tc>
          <w:tcPr>
            <w:tcW w:w="2240" w:type="dxa"/>
            <w:tcBorders>
              <w:bottom w:val="single" w:sz="4" w:space="0" w:color="auto"/>
            </w:tcBorders>
          </w:tcPr>
          <w:p w14:paraId="0ABA6E20" w14:textId="577170CB" w:rsidR="00087874" w:rsidRDefault="00087874" w:rsidP="00087874">
            <w:pPr>
              <w:pStyle w:val="NormalWeb"/>
              <w:spacing w:before="0" w:beforeAutospacing="0" w:after="0" w:afterAutospacing="0"/>
            </w:pPr>
            <w:r>
              <w:t>Full ROC</w:t>
            </w:r>
            <w:r w:rsidR="003651C2">
              <w:rPr>
                <w:rStyle w:val="FootnoteReference"/>
              </w:rPr>
              <w:footnoteReference w:id="1"/>
            </w:r>
          </w:p>
        </w:tc>
        <w:tc>
          <w:tcPr>
            <w:tcW w:w="5981" w:type="dxa"/>
            <w:tcBorders>
              <w:bottom w:val="single" w:sz="4" w:space="0" w:color="auto"/>
            </w:tcBorders>
          </w:tcPr>
          <w:p w14:paraId="2D1F6A8A" w14:textId="6EC564A2" w:rsidR="00087874" w:rsidRPr="003651C2" w:rsidRDefault="00087874" w:rsidP="00087874">
            <w:pPr>
              <w:pStyle w:val="NormalWeb"/>
              <w:spacing w:before="0" w:beforeAutospacing="0" w:after="0" w:afterAutospacing="0"/>
              <w:rPr>
                <w:b/>
                <w:bCs/>
              </w:rPr>
            </w:pPr>
            <w:r>
              <w:t xml:space="preserve">An ROC plot, with the optimal ROC point (Metz), </w:t>
            </w:r>
            <w:r w:rsidRPr="003651C2">
              <w:t>with thresholds shown, and with all intermediate points</w:t>
            </w:r>
            <w:r w:rsidR="003651C2">
              <w:t xml:space="preserve"> (including ties in classification score</w:t>
            </w:r>
            <w:r w:rsidR="00547267">
              <w:t xml:space="preserve"> or probability</w:t>
            </w:r>
            <w:r w:rsidR="003651C2">
              <w:t>)</w:t>
            </w:r>
            <w:r w:rsidRPr="003651C2">
              <w:t>.</w:t>
            </w:r>
            <w:r>
              <w:rPr>
                <w:b/>
                <w:bCs/>
              </w:rPr>
              <w:t xml:space="preserve"> </w:t>
            </w:r>
          </w:p>
        </w:tc>
      </w:tr>
    </w:tbl>
    <w:p w14:paraId="44F97B99" w14:textId="66AEF1B3" w:rsidR="003651C2" w:rsidRDefault="003651C2"/>
    <w:p w14:paraId="1221A4CD" w14:textId="65172BD5" w:rsidR="00087874" w:rsidRDefault="00087874">
      <w:r>
        <w:lastRenderedPageBreak/>
        <w:t xml:space="preserve">Table </w:t>
      </w:r>
      <w:r w:rsidR="00E2526B">
        <w:t>2</w:t>
      </w:r>
      <w:r>
        <w:t xml:space="preserve">. Functionality in the </w:t>
      </w:r>
      <w:proofErr w:type="spellStart"/>
      <w:r>
        <w:t>DeepROC</w:t>
      </w:r>
      <w:proofErr w:type="spellEnd"/>
      <w:r>
        <w:t xml:space="preserve"> class</w:t>
      </w:r>
    </w:p>
    <w:tbl>
      <w:tblPr>
        <w:tblStyle w:val="TableGrid"/>
        <w:tblW w:w="9776" w:type="dxa"/>
        <w:tblLook w:val="04A0" w:firstRow="1" w:lastRow="0" w:firstColumn="1" w:lastColumn="0" w:noHBand="0" w:noVBand="1"/>
      </w:tblPr>
      <w:tblGrid>
        <w:gridCol w:w="1430"/>
        <w:gridCol w:w="2406"/>
        <w:gridCol w:w="5940"/>
      </w:tblGrid>
      <w:tr w:rsidR="00022F59" w14:paraId="0F03D8E0" w14:textId="77777777" w:rsidTr="00022F59">
        <w:tc>
          <w:tcPr>
            <w:tcW w:w="1413" w:type="dxa"/>
            <w:shd w:val="pct20" w:color="auto" w:fill="auto"/>
          </w:tcPr>
          <w:p w14:paraId="3E7E7804" w14:textId="407BB240" w:rsidR="00DA3B07" w:rsidRDefault="00DA3B07" w:rsidP="00DA3B07">
            <w:pPr>
              <w:pStyle w:val="NormalWeb"/>
              <w:spacing w:before="0" w:beforeAutospacing="0" w:after="0" w:afterAutospacing="0"/>
            </w:pPr>
            <w:proofErr w:type="spellStart"/>
            <w:r>
              <w:rPr>
                <w:b/>
                <w:bCs/>
              </w:rPr>
              <w:t>Deep</w:t>
            </w:r>
            <w:r w:rsidRPr="00DA3B07">
              <w:rPr>
                <w:b/>
                <w:bCs/>
              </w:rPr>
              <w:t>ROC</w:t>
            </w:r>
            <w:proofErr w:type="spellEnd"/>
          </w:p>
        </w:tc>
        <w:tc>
          <w:tcPr>
            <w:tcW w:w="2410" w:type="dxa"/>
            <w:shd w:val="pct20" w:color="auto" w:fill="auto"/>
          </w:tcPr>
          <w:p w14:paraId="14CF1004" w14:textId="77777777" w:rsidR="00DA3B07" w:rsidRDefault="00DA3B07" w:rsidP="00DA3B07">
            <w:pPr>
              <w:pStyle w:val="NormalWeb"/>
              <w:spacing w:before="0" w:beforeAutospacing="0" w:after="0" w:afterAutospacing="0"/>
            </w:pPr>
          </w:p>
        </w:tc>
        <w:tc>
          <w:tcPr>
            <w:tcW w:w="5953" w:type="dxa"/>
            <w:shd w:val="pct20" w:color="auto" w:fill="auto"/>
          </w:tcPr>
          <w:p w14:paraId="66A625C5" w14:textId="77777777" w:rsidR="00DA3B07" w:rsidRDefault="00DA3B07" w:rsidP="00DA3B07">
            <w:pPr>
              <w:pStyle w:val="NormalWeb"/>
              <w:spacing w:before="0" w:beforeAutospacing="0" w:after="0" w:afterAutospacing="0"/>
            </w:pPr>
          </w:p>
        </w:tc>
      </w:tr>
      <w:tr w:rsidR="00087874" w14:paraId="32D594F0" w14:textId="77777777" w:rsidTr="00022F59">
        <w:tc>
          <w:tcPr>
            <w:tcW w:w="1413" w:type="dxa"/>
            <w:shd w:val="pct20" w:color="auto" w:fill="auto"/>
          </w:tcPr>
          <w:p w14:paraId="7ECA3F67" w14:textId="2BD7EC0B" w:rsidR="00087874" w:rsidRDefault="00087874" w:rsidP="00087874">
            <w:pPr>
              <w:pStyle w:val="NormalWeb"/>
              <w:spacing w:before="0" w:beforeAutospacing="0" w:after="0" w:afterAutospacing="0"/>
              <w:rPr>
                <w:b/>
                <w:bCs/>
              </w:rPr>
            </w:pPr>
            <w:r w:rsidRPr="00022F59">
              <w:rPr>
                <w:sz w:val="22"/>
                <w:szCs w:val="22"/>
              </w:rPr>
              <w:t>Functionality</w:t>
            </w:r>
          </w:p>
        </w:tc>
        <w:tc>
          <w:tcPr>
            <w:tcW w:w="2410" w:type="dxa"/>
            <w:shd w:val="pct20" w:color="auto" w:fill="auto"/>
          </w:tcPr>
          <w:p w14:paraId="2FEF6175" w14:textId="15873B3D" w:rsidR="00087874" w:rsidRDefault="00087874" w:rsidP="00087874">
            <w:pPr>
              <w:pStyle w:val="NormalWeb"/>
              <w:spacing w:before="0" w:beforeAutospacing="0" w:after="0" w:afterAutospacing="0"/>
            </w:pPr>
            <w:r>
              <w:t>Short name</w:t>
            </w:r>
          </w:p>
        </w:tc>
        <w:tc>
          <w:tcPr>
            <w:tcW w:w="5953" w:type="dxa"/>
            <w:shd w:val="pct20" w:color="auto" w:fill="auto"/>
          </w:tcPr>
          <w:p w14:paraId="0D7A95E8" w14:textId="7FF85372" w:rsidR="00087874" w:rsidRDefault="00087874" w:rsidP="00087874">
            <w:pPr>
              <w:pStyle w:val="NormalWeb"/>
              <w:spacing w:before="0" w:beforeAutospacing="0" w:after="0" w:afterAutospacing="0"/>
            </w:pPr>
            <w:r>
              <w:t>Description</w:t>
            </w:r>
          </w:p>
        </w:tc>
      </w:tr>
      <w:tr w:rsidR="00022F59" w14:paraId="4303F000" w14:textId="77777777" w:rsidTr="00022F59">
        <w:tc>
          <w:tcPr>
            <w:tcW w:w="1413" w:type="dxa"/>
          </w:tcPr>
          <w:p w14:paraId="0C964F3D" w14:textId="5F513910" w:rsidR="00087874" w:rsidRPr="006A5AC6" w:rsidRDefault="00087874" w:rsidP="00087874">
            <w:pPr>
              <w:pStyle w:val="NormalWeb"/>
              <w:spacing w:before="0" w:beforeAutospacing="0" w:after="0" w:afterAutospacing="0"/>
            </w:pPr>
            <w:r w:rsidRPr="006A5AC6">
              <w:t>Plots</w:t>
            </w:r>
          </w:p>
        </w:tc>
        <w:tc>
          <w:tcPr>
            <w:tcW w:w="2410" w:type="dxa"/>
          </w:tcPr>
          <w:p w14:paraId="5F14421F" w14:textId="377D4139" w:rsidR="00B406B4" w:rsidRDefault="00087874" w:rsidP="00087874">
            <w:pPr>
              <w:pStyle w:val="NormalWeb"/>
              <w:spacing w:before="0" w:beforeAutospacing="0" w:after="0" w:afterAutospacing="0"/>
            </w:pPr>
            <w:r>
              <w:t>Deep ROC</w:t>
            </w:r>
            <w:r w:rsidR="00022F59">
              <w:t xml:space="preserve"> plot</w:t>
            </w:r>
          </w:p>
          <w:p w14:paraId="7D6A7F9E" w14:textId="4790F258" w:rsidR="00087874" w:rsidRDefault="00B406B4" w:rsidP="00087874">
            <w:pPr>
              <w:pStyle w:val="NormalWeb"/>
              <w:spacing w:before="0" w:beforeAutospacing="0" w:after="0" w:afterAutospacing="0"/>
            </w:pPr>
            <w:r>
              <w:t xml:space="preserve">for </w:t>
            </w:r>
            <w:r w:rsidR="00087874">
              <w:t>each group</w:t>
            </w:r>
          </w:p>
        </w:tc>
        <w:tc>
          <w:tcPr>
            <w:tcW w:w="5953" w:type="dxa"/>
          </w:tcPr>
          <w:p w14:paraId="5FAB08FC" w14:textId="51F14189" w:rsidR="00857B62" w:rsidRDefault="00087874" w:rsidP="00087874">
            <w:pPr>
              <w:pStyle w:val="NormalWeb"/>
              <w:spacing w:before="0" w:beforeAutospacing="0" w:after="0" w:afterAutospacing="0"/>
            </w:pPr>
            <w:r>
              <w:t>An ROC plot</w:t>
            </w:r>
            <w:r w:rsidR="00E2526B">
              <w:t xml:space="preserve"> with partial area measures.</w:t>
            </w:r>
          </w:p>
          <w:p w14:paraId="0E98F2D3" w14:textId="43B4FCB5" w:rsidR="00857B62" w:rsidRDefault="00857B62" w:rsidP="00087874">
            <w:pPr>
              <w:pStyle w:val="NormalWeb"/>
              <w:spacing w:before="0" w:beforeAutospacing="0" w:after="0" w:afterAutospacing="0"/>
            </w:pPr>
            <w:r>
              <w:t>f</w:t>
            </w:r>
            <w:r w:rsidR="00087874" w:rsidRPr="00857B62">
              <w:t>or a</w:t>
            </w:r>
            <w:r w:rsidR="00087874" w:rsidRPr="000B2ED1">
              <w:rPr>
                <w:b/>
                <w:bCs/>
              </w:rPr>
              <w:t xml:space="preserve"> </w:t>
            </w:r>
            <w:r w:rsidR="00087874" w:rsidRPr="00A25A9B">
              <w:t>contiguous group of risk</w:t>
            </w:r>
            <w:r w:rsidRPr="00A25A9B">
              <w:t>,</w:t>
            </w:r>
          </w:p>
          <w:p w14:paraId="56D9FF3B" w14:textId="34F290CD" w:rsidR="00087874" w:rsidRDefault="00857B62" w:rsidP="00087874">
            <w:pPr>
              <w:pStyle w:val="NormalWeb"/>
              <w:spacing w:before="0" w:beforeAutospacing="0" w:after="0" w:afterAutospacing="0"/>
            </w:pPr>
            <w:r>
              <w:t>in a</w:t>
            </w:r>
            <w:r w:rsidR="00087874">
              <w:t xml:space="preserve"> range of</w:t>
            </w:r>
            <w:r w:rsidR="00B406B4">
              <w:t xml:space="preserve"> </w:t>
            </w:r>
            <w:r w:rsidR="00087874">
              <w:t>FPR, TPR, threshold, or percentile threshold.</w:t>
            </w:r>
          </w:p>
          <w:p w14:paraId="79AED3E5" w14:textId="3249DE18" w:rsidR="00087874" w:rsidRDefault="00087874" w:rsidP="00087874">
            <w:pPr>
              <w:pStyle w:val="NormalWeb"/>
              <w:spacing w:before="0" w:beforeAutospacing="0" w:after="0" w:afterAutospacing="0"/>
            </w:pPr>
          </w:p>
        </w:tc>
      </w:tr>
      <w:tr w:rsidR="00022F59" w14:paraId="19F021AA" w14:textId="77777777" w:rsidTr="00022F59">
        <w:tc>
          <w:tcPr>
            <w:tcW w:w="1413" w:type="dxa"/>
          </w:tcPr>
          <w:p w14:paraId="4390D31B" w14:textId="77777777" w:rsidR="00087874" w:rsidRDefault="00087874" w:rsidP="00087874">
            <w:pPr>
              <w:pStyle w:val="NormalWeb"/>
              <w:spacing w:before="0" w:beforeAutospacing="0" w:after="0" w:afterAutospacing="0"/>
              <w:rPr>
                <w:b/>
                <w:bCs/>
              </w:rPr>
            </w:pPr>
          </w:p>
        </w:tc>
        <w:tc>
          <w:tcPr>
            <w:tcW w:w="2410" w:type="dxa"/>
          </w:tcPr>
          <w:p w14:paraId="69A8B2D3" w14:textId="5B3BFB8D" w:rsidR="00022F59" w:rsidRDefault="00857B62" w:rsidP="00087874">
            <w:pPr>
              <w:pStyle w:val="NormalWeb"/>
              <w:spacing w:before="0" w:beforeAutospacing="0" w:after="0" w:afterAutospacing="0"/>
            </w:pPr>
            <w:r>
              <w:t>D</w:t>
            </w:r>
            <w:r w:rsidR="00087874">
              <w:t xml:space="preserve">eep </w:t>
            </w:r>
            <w:r w:rsidR="00022F59">
              <w:t>m</w:t>
            </w:r>
            <w:r>
              <w:t xml:space="preserve">ean </w:t>
            </w:r>
            <w:r w:rsidR="00087874">
              <w:t xml:space="preserve">ROC </w:t>
            </w:r>
            <w:r w:rsidR="00022F59">
              <w:t xml:space="preserve">plot </w:t>
            </w:r>
          </w:p>
          <w:p w14:paraId="25FF883B" w14:textId="32274FB8" w:rsidR="00087874" w:rsidRDefault="00087874" w:rsidP="00087874">
            <w:pPr>
              <w:pStyle w:val="NormalWeb"/>
              <w:spacing w:before="0" w:beforeAutospacing="0" w:after="0" w:afterAutospacing="0"/>
            </w:pPr>
            <w:r>
              <w:t>for each group</w:t>
            </w:r>
          </w:p>
        </w:tc>
        <w:tc>
          <w:tcPr>
            <w:tcW w:w="5953" w:type="dxa"/>
          </w:tcPr>
          <w:p w14:paraId="4ABD738A" w14:textId="6A3FF063" w:rsidR="00857B62" w:rsidRDefault="00087874" w:rsidP="00087874">
            <w:pPr>
              <w:pStyle w:val="NormalWeb"/>
              <w:spacing w:before="0" w:beforeAutospacing="0" w:after="0" w:afterAutospacing="0"/>
            </w:pPr>
            <w:r>
              <w:t xml:space="preserve">A mean ROC plot </w:t>
            </w:r>
            <w:r w:rsidR="00857B62">
              <w:t xml:space="preserve">with </w:t>
            </w:r>
            <w:r w:rsidR="00E2526B">
              <w:t>partial area measures</w:t>
            </w:r>
            <w:r w:rsidR="00857B62">
              <w:t>.</w:t>
            </w:r>
          </w:p>
          <w:p w14:paraId="5547C9DE" w14:textId="46D4320E" w:rsidR="00857B62" w:rsidRDefault="00857B62" w:rsidP="00087874">
            <w:pPr>
              <w:pStyle w:val="NormalWeb"/>
              <w:spacing w:before="0" w:beforeAutospacing="0" w:after="0" w:afterAutospacing="0"/>
            </w:pPr>
            <w:r>
              <w:t>f</w:t>
            </w:r>
            <w:r w:rsidR="00087874" w:rsidRPr="00857B62">
              <w:t>or a</w:t>
            </w:r>
            <w:r w:rsidR="00087874" w:rsidRPr="000B2ED1">
              <w:rPr>
                <w:b/>
                <w:bCs/>
              </w:rPr>
              <w:t xml:space="preserve"> </w:t>
            </w:r>
            <w:r w:rsidR="00087874" w:rsidRPr="00A25A9B">
              <w:t>contiguous group of risk</w:t>
            </w:r>
            <w:r w:rsidRPr="00A25A9B">
              <w:t>,</w:t>
            </w:r>
          </w:p>
          <w:p w14:paraId="0FEC991C" w14:textId="3A042DCC" w:rsidR="00087874" w:rsidRPr="00857B62" w:rsidRDefault="00857B62" w:rsidP="00087874">
            <w:pPr>
              <w:pStyle w:val="NormalWeb"/>
              <w:spacing w:before="0" w:beforeAutospacing="0" w:after="0" w:afterAutospacing="0"/>
              <w:rPr>
                <w:b/>
                <w:bCs/>
              </w:rPr>
            </w:pPr>
            <w:r>
              <w:t>i</w:t>
            </w:r>
            <w:r w:rsidRPr="00857B62">
              <w:t>n</w:t>
            </w:r>
            <w:r>
              <w:rPr>
                <w:b/>
                <w:bCs/>
              </w:rPr>
              <w:t xml:space="preserve"> </w:t>
            </w:r>
            <w:r w:rsidRPr="00857B62">
              <w:t>a</w:t>
            </w:r>
            <w:r w:rsidR="00087874">
              <w:t xml:space="preserve"> range of FPR</w:t>
            </w:r>
            <w:r>
              <w:t xml:space="preserve"> or</w:t>
            </w:r>
            <w:r w:rsidR="00087874">
              <w:t xml:space="preserve"> TPR.</w:t>
            </w:r>
          </w:p>
          <w:p w14:paraId="5719F59B" w14:textId="04216356" w:rsidR="00087874" w:rsidRDefault="00087874" w:rsidP="00087874">
            <w:pPr>
              <w:pStyle w:val="NormalWeb"/>
              <w:spacing w:before="0" w:beforeAutospacing="0" w:after="0" w:afterAutospacing="0"/>
            </w:pPr>
          </w:p>
        </w:tc>
      </w:tr>
      <w:tr w:rsidR="00087874" w14:paraId="13FE47A3" w14:textId="77777777" w:rsidTr="00022F59">
        <w:tc>
          <w:tcPr>
            <w:tcW w:w="1413" w:type="dxa"/>
          </w:tcPr>
          <w:p w14:paraId="449B0E83" w14:textId="77777777" w:rsidR="00087874" w:rsidRDefault="00087874" w:rsidP="00087874">
            <w:pPr>
              <w:pStyle w:val="NormalWeb"/>
              <w:spacing w:before="0" w:beforeAutospacing="0" w:after="0" w:afterAutospacing="0"/>
            </w:pPr>
            <w:r w:rsidRPr="00F400E2">
              <w:t>Pre-</w:t>
            </w:r>
            <w:r>
              <w:t>Test Measures</w:t>
            </w:r>
          </w:p>
          <w:p w14:paraId="32F8E04B" w14:textId="091ED1FE" w:rsidR="00087874" w:rsidRPr="00F400E2" w:rsidRDefault="00087874" w:rsidP="00087874">
            <w:pPr>
              <w:pStyle w:val="NormalWeb"/>
              <w:spacing w:before="0" w:beforeAutospacing="0" w:after="0" w:afterAutospacing="0"/>
            </w:pPr>
            <w:r>
              <w:t>(discrete)</w:t>
            </w:r>
          </w:p>
        </w:tc>
        <w:tc>
          <w:tcPr>
            <w:tcW w:w="2410" w:type="dxa"/>
          </w:tcPr>
          <w:p w14:paraId="4C147B3F" w14:textId="77777777" w:rsidR="00022F59" w:rsidRDefault="00857B62" w:rsidP="00087874">
            <w:pPr>
              <w:pStyle w:val="NormalWeb"/>
              <w:spacing w:before="0" w:beforeAutospacing="0" w:after="0" w:afterAutospacing="0"/>
            </w:pPr>
            <w:r>
              <w:t xml:space="preserve">Partial C </w:t>
            </w:r>
            <w:r w:rsidR="00A25A9B">
              <w:t>statistics</w:t>
            </w:r>
          </w:p>
          <w:p w14:paraId="75D22871" w14:textId="6F452E77" w:rsidR="00087874" w:rsidRDefault="00A25A9B" w:rsidP="00087874">
            <w:pPr>
              <w:pStyle w:val="NormalWeb"/>
              <w:spacing w:before="0" w:beforeAutospacing="0" w:after="0" w:afterAutospacing="0"/>
            </w:pPr>
            <w:r>
              <w:t>for an ROC plot</w:t>
            </w:r>
          </w:p>
          <w:p w14:paraId="29CEC06D" w14:textId="77777777" w:rsidR="00087874" w:rsidRDefault="00087874" w:rsidP="00087874">
            <w:pPr>
              <w:pStyle w:val="NormalWeb"/>
              <w:spacing w:before="0" w:beforeAutospacing="0" w:after="0" w:afterAutospacing="0"/>
            </w:pPr>
          </w:p>
          <w:p w14:paraId="67BEE10D" w14:textId="5950B514" w:rsidR="00087874" w:rsidRDefault="00087874" w:rsidP="00087874">
            <w:pPr>
              <w:pStyle w:val="NormalWeb"/>
              <w:spacing w:before="0" w:beforeAutospacing="0" w:after="0" w:afterAutospacing="0"/>
            </w:pPr>
          </w:p>
          <w:p w14:paraId="083F9BFB" w14:textId="7124C14A" w:rsidR="00087874" w:rsidRDefault="00087874" w:rsidP="00087874">
            <w:pPr>
              <w:pStyle w:val="NormalWeb"/>
              <w:spacing w:before="0" w:beforeAutospacing="0" w:after="0" w:afterAutospacing="0"/>
            </w:pPr>
          </w:p>
          <w:p w14:paraId="2A1815BE" w14:textId="77777777" w:rsidR="00022F59" w:rsidRDefault="00022F59" w:rsidP="00087874">
            <w:pPr>
              <w:pStyle w:val="NormalWeb"/>
              <w:spacing w:before="0" w:beforeAutospacing="0" w:after="0" w:afterAutospacing="0"/>
            </w:pPr>
          </w:p>
          <w:p w14:paraId="28371AAC" w14:textId="3CCD8F94" w:rsidR="00087874" w:rsidRDefault="00087874" w:rsidP="00087874">
            <w:pPr>
              <w:pStyle w:val="NormalWeb"/>
              <w:spacing w:before="0" w:beforeAutospacing="0" w:after="0" w:afterAutospacing="0"/>
            </w:pPr>
            <w:r>
              <w:t>Ci, Cn</w:t>
            </w:r>
          </w:p>
          <w:p w14:paraId="3509F00A" w14:textId="1CC3004E" w:rsidR="00087874" w:rsidRDefault="00087874" w:rsidP="00087874">
            <w:pPr>
              <w:pStyle w:val="NormalWeb"/>
              <w:spacing w:before="0" w:beforeAutospacing="0" w:after="0" w:afterAutospacing="0"/>
            </w:pPr>
            <w:proofErr w:type="spellStart"/>
            <w:r>
              <w:t>Cyi</w:t>
            </w:r>
            <w:proofErr w:type="spellEnd"/>
            <w:r>
              <w:t xml:space="preserve">, </w:t>
            </w:r>
            <w:proofErr w:type="spellStart"/>
            <w:r>
              <w:t>Cyn</w:t>
            </w:r>
            <w:proofErr w:type="spellEnd"/>
          </w:p>
          <w:p w14:paraId="4C18940E" w14:textId="1C2A9231" w:rsidR="00087874" w:rsidRDefault="00087874" w:rsidP="00087874">
            <w:pPr>
              <w:pStyle w:val="NormalWeb"/>
              <w:spacing w:before="0" w:beforeAutospacing="0" w:after="0" w:afterAutospacing="0"/>
            </w:pPr>
            <w:proofErr w:type="spellStart"/>
            <w:r>
              <w:t>Cxi</w:t>
            </w:r>
            <w:proofErr w:type="spellEnd"/>
            <w:r>
              <w:t xml:space="preserve">, </w:t>
            </w:r>
            <w:proofErr w:type="spellStart"/>
            <w:r>
              <w:t>Cxn</w:t>
            </w:r>
            <w:proofErr w:type="spellEnd"/>
          </w:p>
          <w:p w14:paraId="10C17D9B" w14:textId="77769B23" w:rsidR="00087874" w:rsidRDefault="00087874" w:rsidP="00087874">
            <w:pPr>
              <w:pStyle w:val="NormalWeb"/>
              <w:spacing w:before="0" w:beforeAutospacing="0" w:after="0" w:afterAutospacing="0"/>
            </w:pPr>
          </w:p>
        </w:tc>
        <w:tc>
          <w:tcPr>
            <w:tcW w:w="5953" w:type="dxa"/>
          </w:tcPr>
          <w:p w14:paraId="2C4D42F5" w14:textId="6E37060C" w:rsidR="00A25A9B" w:rsidRDefault="00A25A9B" w:rsidP="00087874">
            <w:pPr>
              <w:pStyle w:val="NormalWeb"/>
              <w:spacing w:before="0" w:beforeAutospacing="0" w:after="0" w:afterAutospacing="0"/>
            </w:pPr>
            <w:r>
              <w:t xml:space="preserve">Partial C statistics, </w:t>
            </w:r>
          </w:p>
          <w:p w14:paraId="5FFA3FB9" w14:textId="4CD5BA15" w:rsidR="00A25A9B" w:rsidRDefault="00A25A9B" w:rsidP="00087874">
            <w:pPr>
              <w:pStyle w:val="NormalWeb"/>
              <w:spacing w:before="0" w:beforeAutospacing="0" w:after="0" w:afterAutospacing="0"/>
            </w:pPr>
            <w:r>
              <w:t>f</w:t>
            </w:r>
            <w:r w:rsidR="00087874">
              <w:t>or a</w:t>
            </w:r>
            <w:r>
              <w:t xml:space="preserve"> non-contiguous group by demographics, or</w:t>
            </w:r>
          </w:p>
          <w:p w14:paraId="3E509417" w14:textId="6C16CFBD" w:rsidR="00A25A9B" w:rsidRDefault="00A25A9B" w:rsidP="00087874">
            <w:pPr>
              <w:pStyle w:val="NormalWeb"/>
              <w:spacing w:before="0" w:beforeAutospacing="0" w:after="0" w:afterAutospacing="0"/>
            </w:pPr>
            <w:r>
              <w:t xml:space="preserve">for a selected subset of </w:t>
            </w:r>
            <w:r w:rsidR="00413F1D">
              <w:t xml:space="preserve">whole </w:t>
            </w:r>
            <w:r>
              <w:t>instances, or</w:t>
            </w:r>
          </w:p>
          <w:p w14:paraId="4CC339BA" w14:textId="48E47009" w:rsidR="00087874" w:rsidRDefault="00A25A9B" w:rsidP="00087874">
            <w:pPr>
              <w:pStyle w:val="NormalWeb"/>
              <w:spacing w:before="0" w:beforeAutospacing="0" w:after="0" w:afterAutospacing="0"/>
            </w:pPr>
            <w:r>
              <w:t>for a contiguous group of risk in a range of FPR, TPR, threshold or percentile threshold</w:t>
            </w:r>
          </w:p>
          <w:p w14:paraId="0AC59779" w14:textId="77777777" w:rsidR="00087874" w:rsidRDefault="00087874" w:rsidP="00087874">
            <w:pPr>
              <w:pStyle w:val="NormalWeb"/>
              <w:spacing w:before="0" w:beforeAutospacing="0" w:after="0" w:afterAutospacing="0"/>
            </w:pPr>
          </w:p>
          <w:p w14:paraId="4ED0D206" w14:textId="1F2C3A6D" w:rsidR="00087874" w:rsidRDefault="00087874" w:rsidP="00087874">
            <w:pPr>
              <w:pStyle w:val="NormalWeb"/>
              <w:spacing w:before="0" w:beforeAutospacing="0" w:after="0" w:afterAutospacing="0"/>
            </w:pPr>
            <w:r>
              <w:t>The partial C statistic, normalized</w:t>
            </w:r>
            <w:r w:rsidR="00E2526B">
              <w:t xml:space="preserve"> (group C)</w:t>
            </w:r>
          </w:p>
          <w:p w14:paraId="60CB8D15" w14:textId="0923C45E" w:rsidR="00087874" w:rsidRDefault="00087874" w:rsidP="00087874">
            <w:pPr>
              <w:pStyle w:val="NormalWeb"/>
              <w:spacing w:before="0" w:beforeAutospacing="0" w:after="0" w:afterAutospacing="0"/>
            </w:pPr>
            <w:r>
              <w:t>Vertical partial C, normalized (avg group sensitivity)</w:t>
            </w:r>
          </w:p>
          <w:p w14:paraId="4F5665A4" w14:textId="16084D49" w:rsidR="00087874" w:rsidRDefault="00087874" w:rsidP="00087874">
            <w:pPr>
              <w:pStyle w:val="NormalWeb"/>
              <w:spacing w:before="0" w:beforeAutospacing="0" w:after="0" w:afterAutospacing="0"/>
            </w:pPr>
            <w:r>
              <w:t>Horizontal partial C, normalized (avg group specificity)</w:t>
            </w:r>
          </w:p>
          <w:p w14:paraId="69FC6D69" w14:textId="77777777" w:rsidR="00087874" w:rsidRDefault="00087874" w:rsidP="00087874">
            <w:pPr>
              <w:pStyle w:val="NormalWeb"/>
              <w:spacing w:before="0" w:beforeAutospacing="0" w:after="0" w:afterAutospacing="0"/>
            </w:pPr>
          </w:p>
        </w:tc>
      </w:tr>
      <w:tr w:rsidR="00087874" w14:paraId="2CA7E7CF" w14:textId="77777777" w:rsidTr="00022F59">
        <w:tc>
          <w:tcPr>
            <w:tcW w:w="1413" w:type="dxa"/>
          </w:tcPr>
          <w:p w14:paraId="5BCB315A" w14:textId="77777777" w:rsidR="00087874" w:rsidRDefault="00087874" w:rsidP="00087874">
            <w:pPr>
              <w:pStyle w:val="NormalWeb"/>
              <w:spacing w:before="0" w:beforeAutospacing="0" w:after="0" w:afterAutospacing="0"/>
            </w:pPr>
            <w:r>
              <w:t xml:space="preserve">Pre-Test </w:t>
            </w:r>
            <w:r w:rsidRPr="00C908CB">
              <w:t>Measures</w:t>
            </w:r>
          </w:p>
          <w:p w14:paraId="53257A0B" w14:textId="06C0BCB4" w:rsidR="00087874" w:rsidRPr="00C908CB" w:rsidRDefault="00087874" w:rsidP="00087874">
            <w:pPr>
              <w:pStyle w:val="NormalWeb"/>
              <w:spacing w:before="0" w:beforeAutospacing="0" w:after="0" w:afterAutospacing="0"/>
            </w:pPr>
            <w:r>
              <w:t>(continuous)</w:t>
            </w:r>
          </w:p>
        </w:tc>
        <w:tc>
          <w:tcPr>
            <w:tcW w:w="2410" w:type="dxa"/>
          </w:tcPr>
          <w:p w14:paraId="0FF90103" w14:textId="55B8E339" w:rsidR="00087874" w:rsidRDefault="00022F59" w:rsidP="00087874">
            <w:pPr>
              <w:pStyle w:val="NormalWeb"/>
              <w:spacing w:before="0" w:beforeAutospacing="0" w:after="0" w:afterAutospacing="0"/>
            </w:pPr>
            <w:r>
              <w:t>Partial area measures</w:t>
            </w:r>
          </w:p>
          <w:p w14:paraId="6C53C630" w14:textId="16134EDA" w:rsidR="00022F59" w:rsidRDefault="00022F59" w:rsidP="00087874">
            <w:pPr>
              <w:pStyle w:val="NormalWeb"/>
              <w:spacing w:before="0" w:beforeAutospacing="0" w:after="0" w:afterAutospacing="0"/>
            </w:pPr>
            <w:r>
              <w:t>for an ROC plot, or for a mean ROC plot</w:t>
            </w:r>
          </w:p>
          <w:p w14:paraId="400D9DAF" w14:textId="77777777" w:rsidR="00087874" w:rsidRDefault="00087874" w:rsidP="00087874">
            <w:pPr>
              <w:pStyle w:val="NormalWeb"/>
              <w:spacing w:before="0" w:beforeAutospacing="0" w:after="0" w:afterAutospacing="0"/>
            </w:pPr>
          </w:p>
          <w:p w14:paraId="303499DA" w14:textId="663F678E" w:rsidR="00087874" w:rsidRDefault="00087874" w:rsidP="00087874">
            <w:pPr>
              <w:pStyle w:val="NormalWeb"/>
              <w:spacing w:before="0" w:beforeAutospacing="0" w:after="0" w:afterAutospacing="0"/>
            </w:pPr>
            <w:proofErr w:type="spellStart"/>
            <w:r>
              <w:t>cpAUC</w:t>
            </w:r>
            <w:proofErr w:type="spellEnd"/>
            <w:r>
              <w:t xml:space="preserve">, </w:t>
            </w:r>
            <w:proofErr w:type="spellStart"/>
            <w:r>
              <w:t>AUCi</w:t>
            </w:r>
            <w:proofErr w:type="spellEnd"/>
          </w:p>
          <w:p w14:paraId="17D50D23" w14:textId="77777777" w:rsidR="00087874" w:rsidRDefault="00087874" w:rsidP="00087874">
            <w:pPr>
              <w:pStyle w:val="NormalWeb"/>
              <w:spacing w:before="0" w:beforeAutospacing="0" w:after="0" w:afterAutospacing="0"/>
            </w:pPr>
            <w:proofErr w:type="spellStart"/>
            <w:r>
              <w:t>pAUC</w:t>
            </w:r>
            <w:proofErr w:type="spellEnd"/>
            <w:r>
              <w:t xml:space="preserve">, </w:t>
            </w:r>
            <w:proofErr w:type="spellStart"/>
            <w:r>
              <w:t>pAUCn</w:t>
            </w:r>
            <w:proofErr w:type="spellEnd"/>
          </w:p>
          <w:p w14:paraId="5FC7D761" w14:textId="6219DE50" w:rsidR="00087874" w:rsidRDefault="00087874" w:rsidP="00087874">
            <w:pPr>
              <w:pStyle w:val="NormalWeb"/>
              <w:spacing w:before="0" w:beforeAutospacing="0" w:after="0" w:afterAutospacing="0"/>
            </w:pPr>
            <w:proofErr w:type="spellStart"/>
            <w:r>
              <w:t>pAUCx</w:t>
            </w:r>
            <w:proofErr w:type="spellEnd"/>
            <w:r>
              <w:t xml:space="preserve">, </w:t>
            </w:r>
            <w:proofErr w:type="spellStart"/>
            <w:r>
              <w:t>pAUCxn</w:t>
            </w:r>
            <w:proofErr w:type="spellEnd"/>
          </w:p>
        </w:tc>
        <w:tc>
          <w:tcPr>
            <w:tcW w:w="5953" w:type="dxa"/>
          </w:tcPr>
          <w:p w14:paraId="1D37BBD5" w14:textId="77777777" w:rsidR="00022F59" w:rsidRDefault="00022F59" w:rsidP="00022F59">
            <w:pPr>
              <w:pStyle w:val="NormalWeb"/>
              <w:spacing w:before="0" w:beforeAutospacing="0" w:after="0" w:afterAutospacing="0"/>
            </w:pPr>
            <w:r>
              <w:t>Partial area measures</w:t>
            </w:r>
          </w:p>
          <w:p w14:paraId="26E035C0" w14:textId="77777777" w:rsidR="00022F59" w:rsidRDefault="00022F59" w:rsidP="00087874">
            <w:pPr>
              <w:pStyle w:val="NormalWeb"/>
              <w:spacing w:before="0" w:beforeAutospacing="0" w:after="0" w:afterAutospacing="0"/>
            </w:pPr>
            <w:r>
              <w:t>f</w:t>
            </w:r>
            <w:r w:rsidR="00087874">
              <w:t>or a</w:t>
            </w:r>
            <w:r w:rsidR="00087874" w:rsidRPr="00022F59">
              <w:t xml:space="preserve"> contiguous group of risk</w:t>
            </w:r>
          </w:p>
          <w:p w14:paraId="6FB16EFD" w14:textId="25A51AAC" w:rsidR="00087874" w:rsidRDefault="00022F59" w:rsidP="00087874">
            <w:pPr>
              <w:pStyle w:val="NormalWeb"/>
              <w:spacing w:before="0" w:beforeAutospacing="0" w:after="0" w:afterAutospacing="0"/>
            </w:pPr>
            <w:r>
              <w:t>in</w:t>
            </w:r>
            <w:r w:rsidR="00087874">
              <w:t xml:space="preserve"> a range of FPR, TPR, threshold, or percentile threshold</w:t>
            </w:r>
            <w:r>
              <w:t>.</w:t>
            </w:r>
            <w:r w:rsidR="00087874">
              <w:t xml:space="preserve"> </w:t>
            </w:r>
          </w:p>
          <w:p w14:paraId="494789B9" w14:textId="77777777" w:rsidR="00087874" w:rsidRDefault="00087874" w:rsidP="00087874">
            <w:pPr>
              <w:pStyle w:val="NormalWeb"/>
              <w:spacing w:before="0" w:beforeAutospacing="0" w:after="0" w:afterAutospacing="0"/>
            </w:pPr>
          </w:p>
          <w:p w14:paraId="056BC7FA" w14:textId="7883B486" w:rsidR="00087874" w:rsidRDefault="00087874" w:rsidP="00087874">
            <w:pPr>
              <w:pStyle w:val="NormalWeb"/>
              <w:spacing w:before="0" w:beforeAutospacing="0" w:after="0" w:afterAutospacing="0"/>
            </w:pPr>
            <w:r>
              <w:t>Concordant partial AUC, normalized (group AUC).</w:t>
            </w:r>
          </w:p>
          <w:p w14:paraId="4531A068" w14:textId="77777777" w:rsidR="00087874" w:rsidRDefault="00087874" w:rsidP="00087874">
            <w:pPr>
              <w:pStyle w:val="NormalWeb"/>
              <w:spacing w:before="0" w:beforeAutospacing="0" w:after="0" w:afterAutospacing="0"/>
            </w:pPr>
            <w:r>
              <w:t>Partial AUC (vertical), normalized (avg group sensitivity)</w:t>
            </w:r>
          </w:p>
          <w:p w14:paraId="0DB24921" w14:textId="77777777" w:rsidR="00087874" w:rsidRDefault="00087874" w:rsidP="00087874">
            <w:pPr>
              <w:pStyle w:val="NormalWeb"/>
              <w:spacing w:before="0" w:beforeAutospacing="0" w:after="0" w:afterAutospacing="0"/>
            </w:pPr>
            <w:r>
              <w:t>Horizontal partial AUC, normalized (avg group specificity)</w:t>
            </w:r>
          </w:p>
          <w:p w14:paraId="109E86D9" w14:textId="3804FB2D" w:rsidR="00087874" w:rsidRDefault="00087874" w:rsidP="00087874">
            <w:pPr>
              <w:pStyle w:val="NormalWeb"/>
              <w:spacing w:before="0" w:beforeAutospacing="0" w:after="0" w:afterAutospacing="0"/>
            </w:pPr>
          </w:p>
        </w:tc>
      </w:tr>
      <w:tr w:rsidR="00087874" w14:paraId="4CF43B8F" w14:textId="77777777" w:rsidTr="00022F59">
        <w:tc>
          <w:tcPr>
            <w:tcW w:w="1413" w:type="dxa"/>
            <w:tcBorders>
              <w:bottom w:val="single" w:sz="4" w:space="0" w:color="auto"/>
            </w:tcBorders>
          </w:tcPr>
          <w:p w14:paraId="36C46929" w14:textId="77777777" w:rsidR="00087874" w:rsidRDefault="00087874" w:rsidP="00087874">
            <w:pPr>
              <w:pStyle w:val="NormalWeb"/>
              <w:spacing w:before="0" w:beforeAutospacing="0" w:after="0" w:afterAutospacing="0"/>
            </w:pPr>
            <w:r>
              <w:t>Post-Test Measures (discrete)</w:t>
            </w:r>
          </w:p>
          <w:p w14:paraId="4E0A634F" w14:textId="7C467A07" w:rsidR="00087874" w:rsidRDefault="00087874" w:rsidP="00087874">
            <w:pPr>
              <w:pStyle w:val="NormalWeb"/>
              <w:spacing w:before="0" w:beforeAutospacing="0" w:after="0" w:afterAutospacing="0"/>
            </w:pPr>
          </w:p>
        </w:tc>
        <w:tc>
          <w:tcPr>
            <w:tcW w:w="2410" w:type="dxa"/>
            <w:tcBorders>
              <w:bottom w:val="single" w:sz="4" w:space="0" w:color="auto"/>
            </w:tcBorders>
          </w:tcPr>
          <w:p w14:paraId="6163DF51" w14:textId="4D128539" w:rsidR="00087874" w:rsidRDefault="00413F1D" w:rsidP="00087874">
            <w:pPr>
              <w:pStyle w:val="NormalWeb"/>
              <w:spacing w:before="0" w:beforeAutospacing="0" w:after="0" w:afterAutospacing="0"/>
            </w:pPr>
            <w:r>
              <w:t>Other deep measures</w:t>
            </w:r>
          </w:p>
          <w:p w14:paraId="5A8DCC79" w14:textId="0BCDF6C7" w:rsidR="00413F1D" w:rsidRDefault="00413F1D" w:rsidP="00087874">
            <w:pPr>
              <w:pStyle w:val="NormalWeb"/>
              <w:spacing w:before="0" w:beforeAutospacing="0" w:after="0" w:afterAutospacing="0"/>
            </w:pPr>
            <w:r>
              <w:t>for an ROC plot</w:t>
            </w:r>
          </w:p>
          <w:p w14:paraId="40C27477" w14:textId="77777777" w:rsidR="00087874" w:rsidRDefault="00087874" w:rsidP="00087874">
            <w:pPr>
              <w:pStyle w:val="NormalWeb"/>
              <w:spacing w:before="0" w:beforeAutospacing="0" w:after="0" w:afterAutospacing="0"/>
            </w:pPr>
          </w:p>
          <w:p w14:paraId="76A894E8" w14:textId="41009444" w:rsidR="00087874" w:rsidRDefault="00087874" w:rsidP="00087874">
            <w:pPr>
              <w:pStyle w:val="NormalWeb"/>
              <w:spacing w:before="0" w:beforeAutospacing="0" w:after="0" w:afterAutospacing="0"/>
            </w:pPr>
          </w:p>
          <w:p w14:paraId="4E44D6A2" w14:textId="1A489506" w:rsidR="00556055" w:rsidRDefault="00556055" w:rsidP="00087874">
            <w:pPr>
              <w:pStyle w:val="NormalWeb"/>
              <w:spacing w:before="0" w:beforeAutospacing="0" w:after="0" w:afterAutospacing="0"/>
            </w:pPr>
          </w:p>
          <w:p w14:paraId="6D89D58D" w14:textId="77777777" w:rsidR="00413F1D" w:rsidRDefault="00413F1D" w:rsidP="00087874">
            <w:pPr>
              <w:pStyle w:val="NormalWeb"/>
              <w:spacing w:before="0" w:beforeAutospacing="0" w:after="0" w:afterAutospacing="0"/>
            </w:pPr>
          </w:p>
          <w:p w14:paraId="15728239" w14:textId="7EFACD72" w:rsidR="00087874" w:rsidRDefault="00087874" w:rsidP="00087874">
            <w:pPr>
              <w:pStyle w:val="NormalWeb"/>
              <w:spacing w:before="0" w:beforeAutospacing="0" w:after="0" w:afterAutospacing="0"/>
            </w:pPr>
            <w:proofErr w:type="spellStart"/>
            <w:r>
              <w:t>avgPPV</w:t>
            </w:r>
            <w:proofErr w:type="spellEnd"/>
            <w:r>
              <w:t xml:space="preserve">, </w:t>
            </w:r>
            <w:proofErr w:type="spellStart"/>
            <w:r>
              <w:t>avgNPV</w:t>
            </w:r>
            <w:proofErr w:type="spellEnd"/>
          </w:p>
          <w:p w14:paraId="64FA9268" w14:textId="77777777" w:rsidR="00087874" w:rsidRDefault="00087874" w:rsidP="00087874">
            <w:pPr>
              <w:pStyle w:val="NormalWeb"/>
              <w:spacing w:before="0" w:beforeAutospacing="0" w:after="0" w:afterAutospacing="0"/>
            </w:pPr>
            <w:proofErr w:type="spellStart"/>
            <w:r>
              <w:t>avgLRp</w:t>
            </w:r>
            <w:proofErr w:type="spellEnd"/>
            <w:r>
              <w:t xml:space="preserve">, </w:t>
            </w:r>
            <w:proofErr w:type="spellStart"/>
            <w:r>
              <w:t>avgLRn</w:t>
            </w:r>
            <w:proofErr w:type="spellEnd"/>
          </w:p>
          <w:p w14:paraId="7F90A13E" w14:textId="7BCF877B" w:rsidR="00087874" w:rsidRDefault="00087874" w:rsidP="00087874">
            <w:pPr>
              <w:pStyle w:val="NormalWeb"/>
              <w:spacing w:before="0" w:beforeAutospacing="0" w:after="0" w:afterAutospacing="0"/>
            </w:pPr>
            <w:proofErr w:type="spellStart"/>
            <w:r>
              <w:t>avgOR</w:t>
            </w:r>
            <w:proofErr w:type="spellEnd"/>
          </w:p>
        </w:tc>
        <w:tc>
          <w:tcPr>
            <w:tcW w:w="5953" w:type="dxa"/>
            <w:tcBorders>
              <w:bottom w:val="single" w:sz="4" w:space="0" w:color="auto"/>
            </w:tcBorders>
          </w:tcPr>
          <w:p w14:paraId="24812754" w14:textId="7B6B9C7B" w:rsidR="00413F1D" w:rsidRDefault="00413F1D" w:rsidP="00413F1D">
            <w:pPr>
              <w:pStyle w:val="NormalWeb"/>
              <w:spacing w:before="0" w:beforeAutospacing="0" w:after="0" w:afterAutospacing="0"/>
            </w:pPr>
            <w:r>
              <w:t>Other deep measures</w:t>
            </w:r>
          </w:p>
          <w:p w14:paraId="5CF08FB6" w14:textId="77777777" w:rsidR="00413F1D" w:rsidRDefault="00413F1D" w:rsidP="00413F1D">
            <w:pPr>
              <w:pStyle w:val="NormalWeb"/>
              <w:spacing w:before="0" w:beforeAutospacing="0" w:after="0" w:afterAutospacing="0"/>
            </w:pPr>
            <w:r>
              <w:t>for a non-contiguous group by demographics, or</w:t>
            </w:r>
          </w:p>
          <w:p w14:paraId="13C62252" w14:textId="4FDFAC92" w:rsidR="00413F1D" w:rsidRDefault="00413F1D" w:rsidP="00413F1D">
            <w:pPr>
              <w:pStyle w:val="NormalWeb"/>
              <w:spacing w:before="0" w:beforeAutospacing="0" w:after="0" w:afterAutospacing="0"/>
            </w:pPr>
            <w:r>
              <w:t>for a selected subset of whole instances, or</w:t>
            </w:r>
          </w:p>
          <w:p w14:paraId="331F582A" w14:textId="580AEDF6" w:rsidR="00413F1D" w:rsidRDefault="00413F1D" w:rsidP="00413F1D">
            <w:pPr>
              <w:pStyle w:val="NormalWeb"/>
              <w:spacing w:before="0" w:beforeAutospacing="0" w:after="0" w:afterAutospacing="0"/>
            </w:pPr>
            <w:r>
              <w:t>for a contiguous group of risk with whole instances in a range of FPR, TPR, threshold or percentile threshold.</w:t>
            </w:r>
          </w:p>
          <w:p w14:paraId="638BF4F5" w14:textId="77777777" w:rsidR="00087874" w:rsidRDefault="00087874" w:rsidP="00087874">
            <w:pPr>
              <w:pStyle w:val="NormalWeb"/>
              <w:spacing w:before="0" w:beforeAutospacing="0" w:after="0" w:afterAutospacing="0"/>
            </w:pPr>
          </w:p>
          <w:p w14:paraId="3224AC97" w14:textId="41A7F5C2" w:rsidR="00087874" w:rsidRDefault="00087874" w:rsidP="00087874">
            <w:pPr>
              <w:pStyle w:val="NormalWeb"/>
              <w:spacing w:before="0" w:beforeAutospacing="0" w:after="0" w:afterAutospacing="0"/>
            </w:pPr>
            <w:r>
              <w:t>Group average positive and negative predictive value</w:t>
            </w:r>
          </w:p>
          <w:p w14:paraId="43FDDC05" w14:textId="77777777" w:rsidR="00087874" w:rsidRDefault="00087874" w:rsidP="00087874">
            <w:pPr>
              <w:pStyle w:val="NormalWeb"/>
              <w:spacing w:before="0" w:beforeAutospacing="0" w:after="0" w:afterAutospacing="0"/>
            </w:pPr>
            <w:r>
              <w:t>Group average likelihood ratio positive and negative</w:t>
            </w:r>
          </w:p>
          <w:p w14:paraId="1E76CBB1" w14:textId="77777777" w:rsidR="00087874" w:rsidRDefault="00087874" w:rsidP="00087874">
            <w:pPr>
              <w:pStyle w:val="NormalWeb"/>
              <w:spacing w:before="0" w:beforeAutospacing="0" w:after="0" w:afterAutospacing="0"/>
            </w:pPr>
            <w:r>
              <w:t>Group average odds ratio</w:t>
            </w:r>
          </w:p>
          <w:p w14:paraId="5C90F552" w14:textId="77777777" w:rsidR="00087874" w:rsidRDefault="00087874" w:rsidP="00087874">
            <w:pPr>
              <w:pStyle w:val="NormalWeb"/>
              <w:spacing w:before="0" w:beforeAutospacing="0" w:after="0" w:afterAutospacing="0"/>
            </w:pPr>
          </w:p>
          <w:p w14:paraId="6A86B5AA" w14:textId="13075E5D" w:rsidR="007A3FC6" w:rsidRDefault="007F0F3C" w:rsidP="00087874">
            <w:pPr>
              <w:pStyle w:val="NormalWeb"/>
              <w:spacing w:before="0" w:beforeAutospacing="0" w:after="0" w:afterAutospacing="0"/>
            </w:pPr>
            <w:ins w:id="1" w:author="Andre Carrington" w:date="2022-04-18T12:22:00Z">
              <w:r>
                <w:t>(</w:t>
              </w:r>
              <w:proofErr w:type="gramStart"/>
              <w:r>
                <w:t>these</w:t>
              </w:r>
              <w:proofErr w:type="gramEnd"/>
              <w:r>
                <w:t xml:space="preserve"> measures currently need a little fixing)</w:t>
              </w:r>
            </w:ins>
          </w:p>
        </w:tc>
      </w:tr>
    </w:tbl>
    <w:p w14:paraId="411D52E1" w14:textId="39FC3B6D" w:rsidR="00087874" w:rsidRDefault="00087874"/>
    <w:p w14:paraId="7BC3BF0E" w14:textId="76FC6485" w:rsidR="00087874" w:rsidRDefault="00087874">
      <w:r>
        <w:br w:type="page"/>
      </w:r>
    </w:p>
    <w:p w14:paraId="0A85A4A3" w14:textId="5FB4D5DC" w:rsidR="00087874" w:rsidRDefault="00087874">
      <w:r>
        <w:lastRenderedPageBreak/>
        <w:t xml:space="preserve">Table </w:t>
      </w:r>
      <w:r w:rsidR="00E2526B">
        <w:t>3</w:t>
      </w:r>
      <w:r>
        <w:t xml:space="preserve">. Functionality in the </w:t>
      </w:r>
      <w:proofErr w:type="spellStart"/>
      <w:r>
        <w:t>BayesianROC</w:t>
      </w:r>
      <w:proofErr w:type="spellEnd"/>
      <w:r>
        <w:t xml:space="preserve"> class</w:t>
      </w:r>
    </w:p>
    <w:tbl>
      <w:tblPr>
        <w:tblStyle w:val="TableGrid"/>
        <w:tblW w:w="10060" w:type="dxa"/>
        <w:tblLook w:val="04A0" w:firstRow="1" w:lastRow="0" w:firstColumn="1" w:lastColumn="0" w:noHBand="0" w:noVBand="1"/>
      </w:tblPr>
      <w:tblGrid>
        <w:gridCol w:w="1430"/>
        <w:gridCol w:w="2623"/>
        <w:gridCol w:w="6007"/>
      </w:tblGrid>
      <w:tr w:rsidR="007A12AE" w14:paraId="7DC0C022" w14:textId="77777777" w:rsidTr="00547267">
        <w:tc>
          <w:tcPr>
            <w:tcW w:w="1430" w:type="dxa"/>
            <w:shd w:val="pct20" w:color="auto" w:fill="auto"/>
          </w:tcPr>
          <w:p w14:paraId="48B4AD04" w14:textId="77777777" w:rsidR="00141B66" w:rsidRPr="007A12AE" w:rsidRDefault="00141B66" w:rsidP="00A867AB">
            <w:pPr>
              <w:pStyle w:val="NormalWeb"/>
              <w:spacing w:before="0" w:beforeAutospacing="0" w:after="0" w:afterAutospacing="0"/>
              <w:rPr>
                <w:sz w:val="20"/>
                <w:szCs w:val="20"/>
              </w:rPr>
            </w:pPr>
            <w:proofErr w:type="spellStart"/>
            <w:r w:rsidRPr="007A12AE">
              <w:rPr>
                <w:b/>
                <w:bCs/>
                <w:sz w:val="20"/>
                <w:szCs w:val="20"/>
              </w:rPr>
              <w:t>BayesianROC</w:t>
            </w:r>
            <w:proofErr w:type="spellEnd"/>
          </w:p>
        </w:tc>
        <w:tc>
          <w:tcPr>
            <w:tcW w:w="2623" w:type="dxa"/>
            <w:shd w:val="pct20" w:color="auto" w:fill="auto"/>
          </w:tcPr>
          <w:p w14:paraId="565E4E17" w14:textId="77777777" w:rsidR="00141B66" w:rsidRDefault="00141B66" w:rsidP="00A867AB">
            <w:pPr>
              <w:pStyle w:val="NormalWeb"/>
              <w:spacing w:before="0" w:beforeAutospacing="0" w:after="0" w:afterAutospacing="0"/>
            </w:pPr>
          </w:p>
        </w:tc>
        <w:tc>
          <w:tcPr>
            <w:tcW w:w="6007" w:type="dxa"/>
            <w:shd w:val="pct20" w:color="auto" w:fill="auto"/>
          </w:tcPr>
          <w:p w14:paraId="7AE6A7D0" w14:textId="77777777" w:rsidR="00141B66" w:rsidRDefault="00141B66" w:rsidP="00A867AB">
            <w:pPr>
              <w:pStyle w:val="NormalWeb"/>
              <w:spacing w:before="0" w:beforeAutospacing="0" w:after="0" w:afterAutospacing="0"/>
            </w:pPr>
          </w:p>
        </w:tc>
      </w:tr>
      <w:tr w:rsidR="00087874" w14:paraId="74FF172A" w14:textId="77777777" w:rsidTr="00547267">
        <w:tc>
          <w:tcPr>
            <w:tcW w:w="1430" w:type="dxa"/>
            <w:shd w:val="pct20" w:color="auto" w:fill="auto"/>
          </w:tcPr>
          <w:p w14:paraId="5EB63316" w14:textId="5DC07900" w:rsidR="00087874" w:rsidRPr="007A12AE" w:rsidRDefault="00087874" w:rsidP="00087874">
            <w:pPr>
              <w:pStyle w:val="NormalWeb"/>
              <w:spacing w:before="0" w:beforeAutospacing="0" w:after="0" w:afterAutospacing="0"/>
              <w:rPr>
                <w:b/>
                <w:bCs/>
                <w:sz w:val="20"/>
                <w:szCs w:val="20"/>
              </w:rPr>
            </w:pPr>
            <w:r w:rsidRPr="007A12AE">
              <w:rPr>
                <w:sz w:val="20"/>
                <w:szCs w:val="20"/>
              </w:rPr>
              <w:t>Functionality</w:t>
            </w:r>
          </w:p>
        </w:tc>
        <w:tc>
          <w:tcPr>
            <w:tcW w:w="2623" w:type="dxa"/>
            <w:shd w:val="pct20" w:color="auto" w:fill="auto"/>
          </w:tcPr>
          <w:p w14:paraId="0ED2BD3E" w14:textId="3BEEE026" w:rsidR="00087874" w:rsidRDefault="00087874" w:rsidP="00087874">
            <w:pPr>
              <w:pStyle w:val="NormalWeb"/>
              <w:spacing w:before="0" w:beforeAutospacing="0" w:after="0" w:afterAutospacing="0"/>
            </w:pPr>
            <w:r>
              <w:t>Short name</w:t>
            </w:r>
          </w:p>
        </w:tc>
        <w:tc>
          <w:tcPr>
            <w:tcW w:w="6007" w:type="dxa"/>
            <w:shd w:val="pct20" w:color="auto" w:fill="auto"/>
          </w:tcPr>
          <w:p w14:paraId="45B2BCBA" w14:textId="5619E1E7" w:rsidR="00087874" w:rsidRDefault="00087874" w:rsidP="00087874">
            <w:pPr>
              <w:pStyle w:val="NormalWeb"/>
              <w:spacing w:before="0" w:beforeAutospacing="0" w:after="0" w:afterAutospacing="0"/>
            </w:pPr>
            <w:r>
              <w:t>Description</w:t>
            </w:r>
          </w:p>
        </w:tc>
      </w:tr>
      <w:tr w:rsidR="00530EBF" w14:paraId="1B81295F" w14:textId="77777777" w:rsidTr="00547267">
        <w:tc>
          <w:tcPr>
            <w:tcW w:w="1430" w:type="dxa"/>
          </w:tcPr>
          <w:p w14:paraId="6697D601" w14:textId="77777777" w:rsidR="00087874" w:rsidRPr="006A5AC6" w:rsidRDefault="00087874" w:rsidP="00087874">
            <w:pPr>
              <w:pStyle w:val="NormalWeb"/>
              <w:spacing w:before="0" w:beforeAutospacing="0" w:after="0" w:afterAutospacing="0"/>
            </w:pPr>
            <w:r w:rsidRPr="006A5AC6">
              <w:t>Plots</w:t>
            </w:r>
          </w:p>
        </w:tc>
        <w:tc>
          <w:tcPr>
            <w:tcW w:w="2623" w:type="dxa"/>
          </w:tcPr>
          <w:p w14:paraId="1E54FE6D" w14:textId="4972D9A5" w:rsidR="00E2526B" w:rsidRDefault="00383E2C" w:rsidP="00087874">
            <w:pPr>
              <w:pStyle w:val="NormalWeb"/>
              <w:spacing w:before="0" w:beforeAutospacing="0" w:after="0" w:afterAutospacing="0"/>
            </w:pPr>
            <w:r>
              <w:t>Chance</w:t>
            </w:r>
            <w:r w:rsidR="00087874">
              <w:t xml:space="preserve"> ROC </w:t>
            </w:r>
            <w:r w:rsidR="00E2526B">
              <w:t>plot</w:t>
            </w:r>
          </w:p>
          <w:p w14:paraId="10E7AA11" w14:textId="35A537A8" w:rsidR="00087874" w:rsidRDefault="00087874" w:rsidP="00087874">
            <w:pPr>
              <w:pStyle w:val="NormalWeb"/>
              <w:spacing w:before="0" w:beforeAutospacing="0" w:after="0" w:afterAutospacing="0"/>
            </w:pPr>
            <w:r>
              <w:t>for each group</w:t>
            </w:r>
          </w:p>
          <w:p w14:paraId="69F9D5BA" w14:textId="3F3FE2AC" w:rsidR="00087874" w:rsidRDefault="00087874" w:rsidP="00087874">
            <w:pPr>
              <w:pStyle w:val="NormalWeb"/>
              <w:spacing w:before="0" w:beforeAutospacing="0" w:after="0" w:afterAutospacing="0"/>
            </w:pPr>
          </w:p>
        </w:tc>
        <w:tc>
          <w:tcPr>
            <w:tcW w:w="6007" w:type="dxa"/>
          </w:tcPr>
          <w:p w14:paraId="40C09B13" w14:textId="56147345" w:rsidR="007A12AE" w:rsidRDefault="007A12AE" w:rsidP="007A12AE">
            <w:pPr>
              <w:pStyle w:val="NormalWeb"/>
              <w:spacing w:before="0" w:beforeAutospacing="0" w:after="0" w:afterAutospacing="0"/>
            </w:pPr>
            <w:r>
              <w:t>An ROC plot with partial area measures and a binary chance baseline,</w:t>
            </w:r>
          </w:p>
          <w:p w14:paraId="59925CC4" w14:textId="07EB04B8" w:rsidR="00087874" w:rsidRDefault="00087874" w:rsidP="00087874">
            <w:pPr>
              <w:pStyle w:val="NormalWeb"/>
              <w:spacing w:before="0" w:beforeAutospacing="0" w:after="0" w:afterAutospacing="0"/>
            </w:pPr>
            <w:r>
              <w:t>for a contiguous group of risk</w:t>
            </w:r>
            <w:r w:rsidR="007A12AE">
              <w:t>,</w:t>
            </w:r>
          </w:p>
          <w:p w14:paraId="20189856" w14:textId="77777777" w:rsidR="00087874" w:rsidRDefault="007A12AE" w:rsidP="00087874">
            <w:pPr>
              <w:pStyle w:val="NormalWeb"/>
              <w:spacing w:before="0" w:beforeAutospacing="0" w:after="0" w:afterAutospacing="0"/>
            </w:pPr>
            <w:r>
              <w:t>in a range of FPR, TPR, threshold, or percentile threshold.</w:t>
            </w:r>
          </w:p>
          <w:p w14:paraId="308939F5" w14:textId="5B712EAD" w:rsidR="007A12AE" w:rsidRDefault="007A12AE" w:rsidP="00087874">
            <w:pPr>
              <w:pStyle w:val="NormalWeb"/>
              <w:spacing w:before="0" w:beforeAutospacing="0" w:after="0" w:afterAutospacing="0"/>
            </w:pPr>
          </w:p>
        </w:tc>
      </w:tr>
      <w:tr w:rsidR="00530EBF" w14:paraId="28388BD4" w14:textId="77777777" w:rsidTr="00547267">
        <w:tc>
          <w:tcPr>
            <w:tcW w:w="1430" w:type="dxa"/>
          </w:tcPr>
          <w:p w14:paraId="451CF249" w14:textId="77777777" w:rsidR="00087874" w:rsidRDefault="00087874" w:rsidP="00087874">
            <w:pPr>
              <w:pStyle w:val="NormalWeb"/>
              <w:spacing w:before="0" w:beforeAutospacing="0" w:after="0" w:afterAutospacing="0"/>
              <w:rPr>
                <w:b/>
                <w:bCs/>
              </w:rPr>
            </w:pPr>
          </w:p>
        </w:tc>
        <w:tc>
          <w:tcPr>
            <w:tcW w:w="2623" w:type="dxa"/>
          </w:tcPr>
          <w:p w14:paraId="5C7F176A" w14:textId="598ED9C1" w:rsidR="007A12AE" w:rsidRDefault="00530EBF" w:rsidP="007A12AE">
            <w:pPr>
              <w:pStyle w:val="NormalWeb"/>
              <w:spacing w:before="0" w:beforeAutospacing="0" w:after="0" w:afterAutospacing="0"/>
            </w:pPr>
            <w:r>
              <w:t xml:space="preserve">Chance </w:t>
            </w:r>
            <w:proofErr w:type="gramStart"/>
            <w:r w:rsidR="007A12AE">
              <w:t>mean</w:t>
            </w:r>
            <w:proofErr w:type="gramEnd"/>
            <w:r>
              <w:t xml:space="preserve"> </w:t>
            </w:r>
            <w:r w:rsidR="007A12AE">
              <w:t>ROC plot</w:t>
            </w:r>
          </w:p>
          <w:p w14:paraId="0287AD05" w14:textId="56D19082" w:rsidR="00087874" w:rsidRDefault="007A12AE" w:rsidP="007A12AE">
            <w:pPr>
              <w:pStyle w:val="NormalWeb"/>
              <w:spacing w:before="0" w:beforeAutospacing="0" w:after="0" w:afterAutospacing="0"/>
            </w:pPr>
            <w:r>
              <w:t xml:space="preserve">for each group </w:t>
            </w:r>
          </w:p>
        </w:tc>
        <w:tc>
          <w:tcPr>
            <w:tcW w:w="6007" w:type="dxa"/>
          </w:tcPr>
          <w:p w14:paraId="345A86C3" w14:textId="01E11F4A" w:rsidR="007A12AE" w:rsidRDefault="007A12AE" w:rsidP="007A12AE">
            <w:pPr>
              <w:pStyle w:val="NormalWeb"/>
              <w:spacing w:before="0" w:beforeAutospacing="0" w:after="0" w:afterAutospacing="0"/>
            </w:pPr>
            <w:r>
              <w:t>A mean ROC plot with partial area measures</w:t>
            </w:r>
            <w:r w:rsidR="0005022C">
              <w:t xml:space="preserve"> and a binary chance baseline or Bayesian prior baseline,</w:t>
            </w:r>
          </w:p>
          <w:p w14:paraId="0FF0AF4C" w14:textId="77777777" w:rsidR="007A12AE" w:rsidRDefault="007A12AE" w:rsidP="007A12AE">
            <w:pPr>
              <w:pStyle w:val="NormalWeb"/>
              <w:spacing w:before="0" w:beforeAutospacing="0" w:after="0" w:afterAutospacing="0"/>
            </w:pPr>
            <w:r>
              <w:t>f</w:t>
            </w:r>
            <w:r w:rsidRPr="00857B62">
              <w:t>or a</w:t>
            </w:r>
            <w:r w:rsidRPr="000B2ED1">
              <w:rPr>
                <w:b/>
                <w:bCs/>
              </w:rPr>
              <w:t xml:space="preserve"> </w:t>
            </w:r>
            <w:r w:rsidRPr="00A25A9B">
              <w:t>contiguous group of risk,</w:t>
            </w:r>
          </w:p>
          <w:p w14:paraId="71BBB875" w14:textId="347A1D05" w:rsidR="00087874" w:rsidRPr="0005022C" w:rsidRDefault="007A12AE" w:rsidP="00087874">
            <w:pPr>
              <w:pStyle w:val="NormalWeb"/>
              <w:spacing w:before="0" w:beforeAutospacing="0" w:after="0" w:afterAutospacing="0"/>
              <w:rPr>
                <w:b/>
                <w:bCs/>
              </w:rPr>
            </w:pPr>
            <w:r>
              <w:t>i</w:t>
            </w:r>
            <w:r w:rsidRPr="00857B62">
              <w:t>n</w:t>
            </w:r>
            <w:r>
              <w:rPr>
                <w:b/>
                <w:bCs/>
              </w:rPr>
              <w:t xml:space="preserve"> </w:t>
            </w:r>
            <w:r w:rsidRPr="00857B62">
              <w:t>a</w:t>
            </w:r>
            <w:r>
              <w:t xml:space="preserve"> range of FPR or TPR.</w:t>
            </w:r>
          </w:p>
          <w:p w14:paraId="2A054BC5" w14:textId="5EFDBB38" w:rsidR="00087874" w:rsidRDefault="00087874" w:rsidP="00087874">
            <w:pPr>
              <w:pStyle w:val="NormalWeb"/>
              <w:spacing w:before="0" w:beforeAutospacing="0" w:after="0" w:afterAutospacing="0"/>
            </w:pPr>
          </w:p>
        </w:tc>
      </w:tr>
      <w:tr w:rsidR="00530EBF" w14:paraId="2FFAB008" w14:textId="77777777" w:rsidTr="00547267">
        <w:tc>
          <w:tcPr>
            <w:tcW w:w="1430" w:type="dxa"/>
          </w:tcPr>
          <w:p w14:paraId="15D98140" w14:textId="77777777" w:rsidR="0005022C" w:rsidRDefault="0005022C" w:rsidP="0005022C">
            <w:pPr>
              <w:pStyle w:val="NormalWeb"/>
              <w:spacing w:before="0" w:beforeAutospacing="0" w:after="0" w:afterAutospacing="0"/>
            </w:pPr>
            <w:r>
              <w:t xml:space="preserve">Pre-Test </w:t>
            </w:r>
            <w:r w:rsidRPr="00C908CB">
              <w:t>Measures</w:t>
            </w:r>
          </w:p>
          <w:p w14:paraId="1C590488" w14:textId="544027BA" w:rsidR="0005022C" w:rsidRPr="00C908CB" w:rsidRDefault="0005022C" w:rsidP="0005022C">
            <w:pPr>
              <w:pStyle w:val="NormalWeb"/>
              <w:spacing w:before="0" w:beforeAutospacing="0" w:after="0" w:afterAutospacing="0"/>
            </w:pPr>
            <w:r w:rsidRPr="00530EBF">
              <w:rPr>
                <w:sz w:val="22"/>
                <w:szCs w:val="22"/>
              </w:rPr>
              <w:t>(continuous)</w:t>
            </w:r>
          </w:p>
        </w:tc>
        <w:tc>
          <w:tcPr>
            <w:tcW w:w="2623" w:type="dxa"/>
          </w:tcPr>
          <w:p w14:paraId="3C40DC3E" w14:textId="77777777" w:rsidR="0005022C" w:rsidRDefault="0005022C" w:rsidP="0005022C">
            <w:pPr>
              <w:pStyle w:val="NormalWeb"/>
              <w:spacing w:before="0" w:beforeAutospacing="0" w:after="0" w:afterAutospacing="0"/>
            </w:pPr>
            <w:r>
              <w:t>Partial area measures</w:t>
            </w:r>
          </w:p>
          <w:p w14:paraId="1F4E0FEA" w14:textId="77777777" w:rsidR="0005022C" w:rsidRDefault="0005022C" w:rsidP="0005022C">
            <w:pPr>
              <w:pStyle w:val="NormalWeb"/>
              <w:spacing w:before="0" w:beforeAutospacing="0" w:after="0" w:afterAutospacing="0"/>
            </w:pPr>
            <w:r>
              <w:t>for an ROC plot, or for a mean ROC plot</w:t>
            </w:r>
          </w:p>
          <w:p w14:paraId="1586D776" w14:textId="77777777" w:rsidR="00547267" w:rsidRDefault="00547267" w:rsidP="0005022C">
            <w:pPr>
              <w:pStyle w:val="NormalWeb"/>
              <w:spacing w:before="0" w:beforeAutospacing="0" w:after="0" w:afterAutospacing="0"/>
            </w:pPr>
          </w:p>
          <w:p w14:paraId="71F77C40" w14:textId="77777777" w:rsidR="007F0F3C" w:rsidRPr="00025049" w:rsidRDefault="007F0F3C" w:rsidP="007F0F3C">
            <w:pPr>
              <w:pStyle w:val="NormalWeb"/>
              <w:spacing w:before="0" w:beforeAutospacing="0" w:after="0" w:afterAutospacing="0"/>
              <w:rPr>
                <w:ins w:id="2" w:author="Andre Carrington" w:date="2022-04-18T12:22:00Z"/>
              </w:rPr>
            </w:pPr>
            <w:proofErr w:type="gramStart"/>
            <w:ins w:id="3" w:author="Andre Carrington" w:date="2022-04-18T12:22:00Z">
              <w:r>
                <w:t xml:space="preserve">( </w:t>
              </w:r>
              <w:proofErr w:type="spellStart"/>
              <w:r>
                <w:t>AUCi</w:t>
              </w:r>
              <w:proofErr w:type="gramEnd"/>
              <w:r w:rsidRPr="00530EBF">
                <w:rPr>
                  <w:vertAlign w:val="subscript"/>
                </w:rPr>
                <w:t>Ω</w:t>
              </w:r>
              <w:proofErr w:type="spellEnd"/>
              <w:r>
                <w:t xml:space="preserve">, </w:t>
              </w:r>
              <w:proofErr w:type="spellStart"/>
              <w:r>
                <w:t>AUCin</w:t>
              </w:r>
              <w:r w:rsidRPr="00530EBF">
                <w:rPr>
                  <w:vertAlign w:val="subscript"/>
                </w:rPr>
                <w:t>Ω</w:t>
              </w:r>
              <w:proofErr w:type="spellEnd"/>
              <w:r>
                <w:t xml:space="preserve"> )</w:t>
              </w:r>
            </w:ins>
          </w:p>
          <w:p w14:paraId="3E668FD2" w14:textId="77777777" w:rsidR="007F0F3C" w:rsidRDefault="007F0F3C" w:rsidP="007F0F3C">
            <w:pPr>
              <w:pStyle w:val="NormalWeb"/>
              <w:spacing w:before="0" w:beforeAutospacing="0" w:after="0" w:afterAutospacing="0"/>
              <w:rPr>
                <w:ins w:id="4" w:author="Andre Carrington" w:date="2022-04-18T12:22:00Z"/>
              </w:rPr>
            </w:pPr>
          </w:p>
          <w:p w14:paraId="7FA84CC4" w14:textId="77777777" w:rsidR="007F0F3C" w:rsidRDefault="007F0F3C" w:rsidP="007F0F3C">
            <w:pPr>
              <w:pStyle w:val="NormalWeb"/>
              <w:spacing w:before="0" w:beforeAutospacing="0" w:after="0" w:afterAutospacing="0"/>
              <w:rPr>
                <w:ins w:id="5" w:author="Andre Carrington" w:date="2022-04-18T12:22:00Z"/>
              </w:rPr>
            </w:pPr>
          </w:p>
          <w:p w14:paraId="76960777" w14:textId="77777777" w:rsidR="007F0F3C" w:rsidRPr="00406DA7" w:rsidRDefault="007F0F3C" w:rsidP="007F0F3C">
            <w:pPr>
              <w:pStyle w:val="NormalWeb"/>
              <w:spacing w:before="0" w:beforeAutospacing="0" w:after="0" w:afterAutospacing="0"/>
              <w:rPr>
                <w:ins w:id="6" w:author="Andre Carrington" w:date="2022-04-18T12:22:00Z"/>
                <w:vertAlign w:val="subscript"/>
              </w:rPr>
            </w:pPr>
            <w:proofErr w:type="spellStart"/>
            <w:ins w:id="7" w:author="Andre Carrington" w:date="2022-04-18T12:22:00Z">
              <w:r>
                <w:t>AUCi</w:t>
              </w:r>
              <w:proofErr w:type="spellEnd"/>
              <w:r w:rsidRPr="00406DA7">
                <w:rPr>
                  <w:sz w:val="28"/>
                  <w:szCs w:val="28"/>
                  <w:vertAlign w:val="subscript"/>
                </w:rPr>
                <w:t>π</w:t>
              </w:r>
              <w:r>
                <w:t xml:space="preserve">, </w:t>
              </w:r>
              <w:proofErr w:type="spellStart"/>
              <w:r>
                <w:t>AUCin</w:t>
              </w:r>
              <w:proofErr w:type="spellEnd"/>
              <w:r w:rsidRPr="00406DA7">
                <w:rPr>
                  <w:sz w:val="28"/>
                  <w:szCs w:val="28"/>
                  <w:vertAlign w:val="subscript"/>
                </w:rPr>
                <w:t>π</w:t>
              </w:r>
            </w:ins>
          </w:p>
          <w:p w14:paraId="74A961A1" w14:textId="77777777" w:rsidR="007F0F3C" w:rsidRDefault="007F0F3C" w:rsidP="007F0F3C">
            <w:pPr>
              <w:pStyle w:val="NormalWeb"/>
              <w:spacing w:before="0" w:beforeAutospacing="0" w:after="0" w:afterAutospacing="0"/>
              <w:rPr>
                <w:ins w:id="8" w:author="Andre Carrington" w:date="2022-04-18T12:22:00Z"/>
              </w:rPr>
            </w:pPr>
            <w:proofErr w:type="spellStart"/>
            <w:ins w:id="9" w:author="Andre Carrington" w:date="2022-04-18T12:22:00Z">
              <w:r>
                <w:t>pAUC</w:t>
              </w:r>
              <w:proofErr w:type="spellEnd"/>
              <w:r w:rsidRPr="00406DA7">
                <w:rPr>
                  <w:sz w:val="28"/>
                  <w:szCs w:val="28"/>
                  <w:vertAlign w:val="subscript"/>
                </w:rPr>
                <w:t>π</w:t>
              </w:r>
              <w:r>
                <w:rPr>
                  <w:vertAlign w:val="subscript"/>
                </w:rPr>
                <w:t>+</w:t>
              </w:r>
              <w:r>
                <w:t xml:space="preserve">, </w:t>
              </w:r>
              <w:proofErr w:type="spellStart"/>
              <w:r>
                <w:t>pAUC</w:t>
              </w:r>
              <w:proofErr w:type="spellEnd"/>
              <w:r w:rsidRPr="00406DA7">
                <w:rPr>
                  <w:sz w:val="28"/>
                  <w:szCs w:val="28"/>
                  <w:vertAlign w:val="subscript"/>
                </w:rPr>
                <w:t>π</w:t>
              </w:r>
              <w:r>
                <w:rPr>
                  <w:vertAlign w:val="subscript"/>
                </w:rPr>
                <w:t>-</w:t>
              </w:r>
            </w:ins>
          </w:p>
          <w:p w14:paraId="5E2A2E6D" w14:textId="21135201" w:rsidR="00406DA7" w:rsidRPr="007A3FC6" w:rsidRDefault="007F0F3C" w:rsidP="007F0F3C">
            <w:pPr>
              <w:pStyle w:val="NormalWeb"/>
              <w:spacing w:before="0" w:beforeAutospacing="0" w:after="0" w:afterAutospacing="0"/>
              <w:rPr>
                <w:vertAlign w:val="subscript"/>
              </w:rPr>
            </w:pPr>
            <w:proofErr w:type="spellStart"/>
            <w:ins w:id="10" w:author="Andre Carrington" w:date="2022-04-18T12:22:00Z">
              <w:r>
                <w:t>pAUCx</w:t>
              </w:r>
              <w:proofErr w:type="spellEnd"/>
              <w:r w:rsidRPr="00406DA7">
                <w:rPr>
                  <w:sz w:val="28"/>
                  <w:szCs w:val="28"/>
                  <w:vertAlign w:val="subscript"/>
                </w:rPr>
                <w:t>π</w:t>
              </w:r>
              <w:r>
                <w:rPr>
                  <w:vertAlign w:val="subscript"/>
                </w:rPr>
                <w:t>+</w:t>
              </w:r>
              <w:r>
                <w:t xml:space="preserve">, </w:t>
              </w:r>
              <w:proofErr w:type="spellStart"/>
              <w:r>
                <w:t>pAUCx</w:t>
              </w:r>
              <w:proofErr w:type="spellEnd"/>
              <w:r w:rsidRPr="00406DA7">
                <w:rPr>
                  <w:sz w:val="28"/>
                  <w:szCs w:val="28"/>
                  <w:vertAlign w:val="subscript"/>
                </w:rPr>
                <w:t>π</w:t>
              </w:r>
              <w:r>
                <w:rPr>
                  <w:vertAlign w:val="subscript"/>
                </w:rPr>
                <w:t>-</w:t>
              </w:r>
            </w:ins>
          </w:p>
        </w:tc>
        <w:tc>
          <w:tcPr>
            <w:tcW w:w="6007" w:type="dxa"/>
          </w:tcPr>
          <w:p w14:paraId="11BB88DE" w14:textId="39ABEBDD" w:rsidR="00383E2C" w:rsidRDefault="00383E2C" w:rsidP="00383E2C">
            <w:pPr>
              <w:pStyle w:val="NormalWeb"/>
              <w:spacing w:before="0" w:beforeAutospacing="0" w:after="0" w:afterAutospacing="0"/>
            </w:pPr>
            <w:r>
              <w:t xml:space="preserve">Partial area measures with </w:t>
            </w:r>
          </w:p>
          <w:p w14:paraId="627E6405" w14:textId="77777777" w:rsidR="00383E2C" w:rsidRDefault="00383E2C" w:rsidP="00383E2C">
            <w:pPr>
              <w:pStyle w:val="NormalWeb"/>
              <w:spacing w:before="0" w:beforeAutospacing="0" w:after="0" w:afterAutospacing="0"/>
            </w:pPr>
            <w:r>
              <w:t>for a</w:t>
            </w:r>
            <w:r w:rsidRPr="00022F59">
              <w:t xml:space="preserve"> contiguous group of risk</w:t>
            </w:r>
          </w:p>
          <w:p w14:paraId="25CFF693" w14:textId="77777777" w:rsidR="00383E2C" w:rsidRDefault="00383E2C" w:rsidP="00383E2C">
            <w:pPr>
              <w:pStyle w:val="NormalWeb"/>
              <w:spacing w:before="0" w:beforeAutospacing="0" w:after="0" w:afterAutospacing="0"/>
            </w:pPr>
            <w:r>
              <w:t xml:space="preserve">in a range of FPR, TPR, threshold, or percentile threshold. </w:t>
            </w:r>
          </w:p>
          <w:p w14:paraId="36332850" w14:textId="71047732" w:rsidR="00383E2C" w:rsidRDefault="00383E2C" w:rsidP="00383E2C">
            <w:pPr>
              <w:pStyle w:val="NormalWeb"/>
              <w:spacing w:before="0" w:beforeAutospacing="0" w:after="0" w:afterAutospacing="0"/>
            </w:pPr>
          </w:p>
          <w:p w14:paraId="535DB53F" w14:textId="00F79131" w:rsidR="00547267" w:rsidRDefault="00547267" w:rsidP="00383E2C">
            <w:pPr>
              <w:pStyle w:val="NormalWeb"/>
              <w:spacing w:before="0" w:beforeAutospacing="0" w:after="0" w:afterAutospacing="0"/>
            </w:pPr>
            <w:r>
              <w:t>Relative to</w:t>
            </w:r>
            <w:ins w:id="11" w:author="Andre Carrington" w:date="2022-04-18T12:23:00Z">
              <w:r w:rsidR="007F0F3C">
                <w:t xml:space="preserve"> </w:t>
              </w:r>
              <w:r w:rsidR="007F0F3C">
                <w:t>a Bayesian prior, π which may be defined as binary chance π=Ω</w:t>
              </w:r>
            </w:ins>
            <w:r>
              <w:t>:</w:t>
            </w:r>
          </w:p>
          <w:p w14:paraId="553A1621" w14:textId="77777777" w:rsidR="00025049" w:rsidRDefault="00025049" w:rsidP="00383E2C">
            <w:pPr>
              <w:pStyle w:val="NormalWeb"/>
              <w:spacing w:before="0" w:beforeAutospacing="0" w:after="0" w:afterAutospacing="0"/>
            </w:pPr>
          </w:p>
          <w:p w14:paraId="639E66C4" w14:textId="77777777" w:rsidR="00383E2C" w:rsidRDefault="00383E2C" w:rsidP="00025049">
            <w:pPr>
              <w:pStyle w:val="NormalWeb"/>
              <w:spacing w:before="0" w:beforeAutospacing="0" w:after="0" w:afterAutospacing="0" w:line="300" w:lineRule="auto"/>
            </w:pPr>
            <w:r>
              <w:t>Concordant partial AUC, normalized (group AUC).</w:t>
            </w:r>
          </w:p>
          <w:p w14:paraId="4ED96803" w14:textId="70055B93" w:rsidR="00383E2C" w:rsidRDefault="00383E2C" w:rsidP="00025049">
            <w:pPr>
              <w:pStyle w:val="NormalWeb"/>
              <w:spacing w:before="0" w:beforeAutospacing="0" w:after="0" w:afterAutospacing="0" w:line="300" w:lineRule="auto"/>
            </w:pPr>
            <w:r>
              <w:t>Partial AUC (vertical)</w:t>
            </w:r>
            <w:r w:rsidR="00547267">
              <w:t xml:space="preserve"> positive, negative</w:t>
            </w:r>
          </w:p>
          <w:p w14:paraId="296F5ACA" w14:textId="705B72BC" w:rsidR="00547267" w:rsidRDefault="00383E2C" w:rsidP="007A3FC6">
            <w:pPr>
              <w:pStyle w:val="NormalWeb"/>
              <w:spacing w:before="0" w:beforeAutospacing="0" w:after="0" w:afterAutospacing="0" w:line="300" w:lineRule="auto"/>
            </w:pPr>
            <w:r>
              <w:t>Horizontal partial AUC</w:t>
            </w:r>
            <w:r w:rsidR="00547267">
              <w:t xml:space="preserve"> positive, negative</w:t>
            </w:r>
          </w:p>
        </w:tc>
      </w:tr>
    </w:tbl>
    <w:p w14:paraId="5723A0DB" w14:textId="77777777" w:rsidR="00547267" w:rsidRDefault="00547267" w:rsidP="00F8453F">
      <w:pPr>
        <w:pStyle w:val="Heading2"/>
      </w:pPr>
    </w:p>
    <w:p w14:paraId="3251D394" w14:textId="1FB7BA2A" w:rsidR="00547267" w:rsidRPr="00547267" w:rsidRDefault="00741A32" w:rsidP="00547267">
      <w:pPr>
        <w:pStyle w:val="Heading2"/>
      </w:pPr>
      <w:r>
        <w:t>Creating an ROC object</w:t>
      </w:r>
    </w:p>
    <w:p w14:paraId="3AE63701" w14:textId="77777777" w:rsidR="00547267" w:rsidRDefault="00547267" w:rsidP="00547267">
      <w:pPr>
        <w:pStyle w:val="NormalWeb"/>
        <w:spacing w:before="0" w:beforeAutospacing="0" w:after="0" w:afterAutospacing="0"/>
        <w:contextualSpacing/>
      </w:pPr>
      <w:r>
        <w:t>Method 1.</w:t>
      </w:r>
    </w:p>
    <w:p w14:paraId="307268DC" w14:textId="204263CB" w:rsidR="0052134B" w:rsidRPr="00741A32" w:rsidRDefault="00157869" w:rsidP="00547267">
      <w:pPr>
        <w:pStyle w:val="NormalWeb"/>
        <w:spacing w:before="0" w:beforeAutospacing="0" w:after="0" w:afterAutospacing="0"/>
        <w:contextualSpacing/>
      </w:pPr>
      <w:r>
        <w:t>Create an object</w:t>
      </w:r>
      <w:r w:rsidR="00547267">
        <w:t xml:space="preserve"> with </w:t>
      </w:r>
      <w:r w:rsidR="001A777E">
        <w:t xml:space="preserve">ROC data as </w:t>
      </w:r>
      <w:r w:rsidR="00547267">
        <w:t>classification scores (probabilities) and labels.</w:t>
      </w:r>
    </w:p>
    <w:p w14:paraId="53DADC81" w14:textId="4AA1CC10" w:rsidR="0052134B" w:rsidRDefault="0052134B" w:rsidP="00547267">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12BCE018" w14:textId="15DC9B6C" w:rsidR="00547267" w:rsidRDefault="0052134B"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7968C20F" w14:textId="3BDD4656" w:rsidR="001A777E" w:rsidRDefault="001A777E" w:rsidP="00547267">
      <w:pPr>
        <w:pStyle w:val="NormalWeb"/>
        <w:spacing w:before="0" w:beforeAutospacing="0" w:after="0" w:afterAutospacing="0"/>
        <w:contextualSpacing/>
        <w:rPr>
          <w:rFonts w:ascii="Courier New" w:hAnsi="Courier New" w:cs="Courier New"/>
          <w:sz w:val="20"/>
          <w:szCs w:val="20"/>
        </w:rPr>
      </w:pPr>
    </w:p>
    <w:p w14:paraId="5B4F2868" w14:textId="1FD7262F" w:rsidR="001A777E" w:rsidRDefault="001A777E" w:rsidP="001A777E">
      <w:pPr>
        <w:pStyle w:val="NormalWeb"/>
        <w:spacing w:before="0" w:beforeAutospacing="0" w:after="0" w:afterAutospacing="0"/>
        <w:contextualSpacing/>
      </w:pPr>
      <w:r>
        <w:t>Method 2.</w:t>
      </w:r>
    </w:p>
    <w:p w14:paraId="06CDF8AC" w14:textId="14606B07" w:rsidR="001A777E" w:rsidRDefault="001A777E" w:rsidP="001A777E">
      <w:pPr>
        <w:pStyle w:val="NormalWeb"/>
        <w:spacing w:before="0" w:beforeAutospacing="0" w:after="0" w:afterAutospacing="0"/>
        <w:contextualSpacing/>
      </w:pPr>
      <w:r>
        <w:t>Create an empty object, then set the ROC data with as classification scores (probabilities) and labels.</w:t>
      </w:r>
    </w:p>
    <w:p w14:paraId="3EFB6F29" w14:textId="77777777" w:rsidR="001A777E" w:rsidRDefault="001A777E" w:rsidP="001A777E">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32E02098" w14:textId="182D0B26" w:rsidR="001A777E" w:rsidRDefault="001A777E"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=None)</w:t>
      </w:r>
    </w:p>
    <w:p w14:paraId="179C877A" w14:textId="5C71387A" w:rsidR="0052134B" w:rsidRDefault="00741A32" w:rsidP="00547267">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w:t>
      </w:r>
      <w:r>
        <w:rPr>
          <w:rFonts w:ascii="Courier New" w:hAnsi="Courier New" w:cs="Courier New"/>
          <w:sz w:val="20"/>
          <w:szCs w:val="20"/>
        </w:rPr>
        <w:t>scores_</w:t>
      </w:r>
      <w:proofErr w:type="gramStart"/>
      <w:r>
        <w:rPr>
          <w:rFonts w:ascii="Courier New" w:hAnsi="Courier New" w:cs="Courier New"/>
          <w:sz w:val="20"/>
          <w:szCs w:val="20"/>
        </w:rPr>
        <w:t>labels</w:t>
      </w:r>
      <w:proofErr w:type="spellEnd"/>
      <w:r w:rsidR="001A777E" w:rsidRPr="001A777E">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7E9095F4" w14:textId="77777777" w:rsidR="00741A32" w:rsidRDefault="00741A32" w:rsidP="00547267">
      <w:pPr>
        <w:pStyle w:val="NormalWeb"/>
        <w:spacing w:before="0" w:beforeAutospacing="0" w:after="0" w:afterAutospacing="0"/>
        <w:contextualSpacing/>
        <w:rPr>
          <w:rFonts w:ascii="Courier New" w:hAnsi="Courier New" w:cs="Courier New"/>
          <w:sz w:val="20"/>
          <w:szCs w:val="20"/>
        </w:rPr>
      </w:pPr>
    </w:p>
    <w:p w14:paraId="3948794A" w14:textId="15590255" w:rsidR="001A777E" w:rsidRDefault="001A777E" w:rsidP="001A777E">
      <w:pPr>
        <w:pStyle w:val="NormalWeb"/>
        <w:spacing w:before="0" w:beforeAutospacing="0" w:after="0" w:afterAutospacing="0"/>
        <w:contextualSpacing/>
      </w:pPr>
      <w:r>
        <w:t xml:space="preserve">Method </w:t>
      </w:r>
      <w:r w:rsidR="00741A32">
        <w:t>3</w:t>
      </w:r>
      <w:r>
        <w:t>.</w:t>
      </w:r>
    </w:p>
    <w:p w14:paraId="2C61CC3F" w14:textId="11B62491" w:rsidR="001A777E" w:rsidRDefault="001A777E" w:rsidP="001A777E">
      <w:pPr>
        <w:pStyle w:val="NormalWeb"/>
        <w:spacing w:before="0" w:beforeAutospacing="0" w:after="0" w:afterAutospacing="0"/>
        <w:contextualSpacing/>
      </w:pPr>
      <w:r>
        <w:t>Create an empty object, then set the ROC data</w:t>
      </w:r>
      <w:ins w:id="12" w:author="Andre Carrington" w:date="2022-04-18T12:23:00Z">
        <w:r w:rsidR="007F0F3C" w:rsidRPr="007F0F3C">
          <w:t xml:space="preserve"> </w:t>
        </w:r>
        <w:r w:rsidR="007F0F3C">
          <w:t>with known points in ROC space: (</w:t>
        </w:r>
        <w:proofErr w:type="spellStart"/>
        <w:r w:rsidR="007F0F3C">
          <w:t>fpr</w:t>
        </w:r>
        <w:proofErr w:type="spellEnd"/>
        <w:r w:rsidR="007F0F3C">
          <w:t xml:space="preserve">, </w:t>
        </w:r>
        <w:proofErr w:type="spellStart"/>
        <w:r w:rsidR="007F0F3C">
          <w:t>tpr</w:t>
        </w:r>
        <w:proofErr w:type="spellEnd"/>
        <w:r w:rsidR="007F0F3C">
          <w:t>)</w:t>
        </w:r>
      </w:ins>
      <w:r>
        <w:t>.</w:t>
      </w:r>
    </w:p>
    <w:p w14:paraId="11D9055F" w14:textId="77777777" w:rsidR="00741A32" w:rsidRDefault="00741A32" w:rsidP="00741A32">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i</w:t>
      </w:r>
      <w:r w:rsidRPr="0052134B">
        <w:rPr>
          <w:rFonts w:ascii="Courier New" w:hAnsi="Courier New" w:cs="Courier New"/>
          <w:sz w:val="20"/>
          <w:szCs w:val="20"/>
        </w:rPr>
        <w:t xml:space="preserve">mport </w:t>
      </w:r>
      <w:proofErr w:type="spellStart"/>
      <w:r w:rsidRPr="0052134B">
        <w:rPr>
          <w:rFonts w:ascii="Courier New" w:hAnsi="Courier New" w:cs="Courier New"/>
          <w:sz w:val="20"/>
          <w:szCs w:val="20"/>
        </w:rPr>
        <w:t>SimpleROC</w:t>
      </w:r>
      <w:proofErr w:type="spellEnd"/>
    </w:p>
    <w:p w14:paraId="76C6877B" w14:textId="6B9F6F2A" w:rsidR="001A777E" w:rsidRDefault="00741A32"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SimpleROC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=None)</w:t>
      </w:r>
    </w:p>
    <w:p w14:paraId="5DB04046" w14:textId="72BB525C" w:rsidR="001A777E" w:rsidRDefault="00741A32" w:rsidP="001A777E">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set_fpr_</w:t>
      </w:r>
      <w:proofErr w:type="gram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proofErr w:type="gramEnd"/>
      <w:r w:rsidR="001A777E" w:rsidRPr="001A777E">
        <w:rPr>
          <w:rFonts w:ascii="Courier New" w:hAnsi="Courier New" w:cs="Courier New"/>
          <w:sz w:val="20"/>
          <w:szCs w:val="20"/>
        </w:rPr>
        <w:t>fpr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fpr</w:t>
      </w:r>
      <w:proofErr w:type="spellEnd"/>
      <w:r w:rsidR="001A777E" w:rsidRPr="001A777E">
        <w:rPr>
          <w:rFonts w:ascii="Courier New" w:hAnsi="Courier New" w:cs="Courier New"/>
          <w:sz w:val="20"/>
          <w:szCs w:val="20"/>
        </w:rPr>
        <w:t xml:space="preserve">, </w:t>
      </w:r>
      <w:proofErr w:type="spell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tpr</w:t>
      </w:r>
      <w:proofErr w:type="spellEnd"/>
      <w:r w:rsidR="001A777E" w:rsidRPr="001A777E">
        <w:rPr>
          <w:rFonts w:ascii="Courier New" w:hAnsi="Courier New" w:cs="Courier New"/>
          <w:sz w:val="20"/>
          <w:szCs w:val="20"/>
        </w:rPr>
        <w:t>)</w:t>
      </w:r>
    </w:p>
    <w:p w14:paraId="51AFBB46" w14:textId="7312D9E8" w:rsidR="001A777E" w:rsidRDefault="001A777E" w:rsidP="00547267">
      <w:pPr>
        <w:pStyle w:val="NormalWeb"/>
        <w:spacing w:before="0" w:beforeAutospacing="0" w:after="0" w:afterAutospacing="0"/>
        <w:contextualSpacing/>
        <w:rPr>
          <w:rFonts w:ascii="Courier New" w:hAnsi="Courier New" w:cs="Courier New"/>
          <w:sz w:val="20"/>
          <w:szCs w:val="20"/>
        </w:rPr>
      </w:pPr>
    </w:p>
    <w:p w14:paraId="353E9CC8" w14:textId="57D4F831" w:rsidR="00741A32" w:rsidRDefault="00741A32" w:rsidP="00547267">
      <w:pPr>
        <w:pStyle w:val="NormalWeb"/>
        <w:spacing w:before="0" w:beforeAutospacing="0" w:after="0" w:afterAutospacing="0"/>
        <w:contextualSpacing/>
        <w:rPr>
          <w:rFonts w:ascii="Courier New" w:hAnsi="Courier New" w:cs="Courier New"/>
          <w:sz w:val="20"/>
          <w:szCs w:val="20"/>
        </w:rPr>
      </w:pPr>
      <w:r>
        <w:t>Now use it…</w:t>
      </w:r>
    </w:p>
    <w:p w14:paraId="071AB727"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proofErr w:type="gramStart"/>
      <w:r>
        <w:rPr>
          <w:rFonts w:ascii="Courier New" w:hAnsi="Courier New" w:cs="Courier New"/>
          <w:sz w:val="20"/>
          <w:szCs w:val="20"/>
        </w:rPr>
        <w:t>roc.plot</w:t>
      </w:r>
      <w:proofErr w:type="spellEnd"/>
      <w:proofErr w:type="gramEnd"/>
      <w:r>
        <w:rPr>
          <w:rFonts w:ascii="Courier New" w:hAnsi="Courier New" w:cs="Courier New"/>
          <w:sz w:val="20"/>
          <w:szCs w:val="20"/>
        </w:rPr>
        <w:t>(</w:t>
      </w:r>
      <w:proofErr w:type="spellStart"/>
      <w:r w:rsidRPr="001A777E">
        <w:rPr>
          <w:rFonts w:ascii="Courier New" w:hAnsi="Courier New" w:cs="Courier New"/>
          <w:sz w:val="20"/>
          <w:szCs w:val="20"/>
        </w:rPr>
        <w:t>plotTitle</w:t>
      </w:r>
      <w:proofErr w:type="spellEnd"/>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saveFileName</w:t>
      </w:r>
      <w:proofErr w:type="spellEnd"/>
      <w:r w:rsidRPr="001A777E">
        <w:rPr>
          <w:rFonts w:ascii="Courier New" w:hAnsi="Courier New" w:cs="Courier New"/>
          <w:sz w:val="20"/>
          <w:szCs w:val="20"/>
        </w:rPr>
        <w:t>=</w:t>
      </w:r>
      <w:r>
        <w:rPr>
          <w:rFonts w:ascii="Courier New" w:hAnsi="Courier New" w:cs="Courier New"/>
          <w:sz w:val="20"/>
          <w:szCs w:val="20"/>
        </w:rPr>
        <w:t>’plot.png’</w:t>
      </w:r>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showPlot</w:t>
      </w:r>
      <w:proofErr w:type="spellEnd"/>
      <w:r w:rsidRPr="001A777E">
        <w:rPr>
          <w:rFonts w:ascii="Courier New" w:hAnsi="Courier New" w:cs="Courier New"/>
          <w:sz w:val="20"/>
          <w:szCs w:val="20"/>
        </w:rPr>
        <w:t>=True</w:t>
      </w:r>
      <w:r>
        <w:rPr>
          <w:rFonts w:ascii="Courier New" w:hAnsi="Courier New" w:cs="Courier New"/>
          <w:sz w:val="20"/>
          <w:szCs w:val="20"/>
        </w:rPr>
        <w:t>)</w:t>
      </w:r>
    </w:p>
    <w:p w14:paraId="26F10E70"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auc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roc.getAUC</w:t>
      </w:r>
      <w:proofErr w:type="spellEnd"/>
      <w:proofErr w:type="gramEnd"/>
      <w:r>
        <w:rPr>
          <w:rFonts w:ascii="Courier New" w:hAnsi="Courier New" w:cs="Courier New"/>
          <w:sz w:val="20"/>
          <w:szCs w:val="20"/>
        </w:rPr>
        <w:t>()</w:t>
      </w:r>
    </w:p>
    <w:p w14:paraId="08C3AC2B"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c   = </w:t>
      </w:r>
      <w:proofErr w:type="spellStart"/>
      <w:proofErr w:type="gramStart"/>
      <w:r>
        <w:rPr>
          <w:rFonts w:ascii="Courier New" w:hAnsi="Courier New" w:cs="Courier New"/>
          <w:sz w:val="20"/>
          <w:szCs w:val="20"/>
        </w:rPr>
        <w:t>roc.getC</w:t>
      </w:r>
      <w:proofErr w:type="spellEnd"/>
      <w:proofErr w:type="gramEnd"/>
      <w:r>
        <w:rPr>
          <w:rFonts w:ascii="Courier New" w:hAnsi="Courier New" w:cs="Courier New"/>
          <w:sz w:val="20"/>
          <w:szCs w:val="20"/>
        </w:rPr>
        <w:t>()</w:t>
      </w:r>
    </w:p>
    <w:p w14:paraId="743096EB" w14:textId="77777777" w:rsidR="00741A32" w:rsidRPr="0052134B" w:rsidRDefault="00741A32" w:rsidP="00547267">
      <w:pPr>
        <w:pStyle w:val="NormalWeb"/>
        <w:spacing w:before="0" w:beforeAutospacing="0" w:after="0" w:afterAutospacing="0"/>
        <w:contextualSpacing/>
        <w:rPr>
          <w:rFonts w:ascii="Courier New" w:hAnsi="Courier New" w:cs="Courier New"/>
          <w:sz w:val="20"/>
          <w:szCs w:val="20"/>
        </w:rPr>
      </w:pPr>
    </w:p>
    <w:p w14:paraId="001A8CB2" w14:textId="0AF10489" w:rsidR="00157869" w:rsidRDefault="008327A2" w:rsidP="008327A2">
      <w:pPr>
        <w:pStyle w:val="NormalWeb"/>
        <w:spacing w:before="0" w:beforeAutospacing="0" w:after="0" w:afterAutospacing="0"/>
        <w:contextualSpacing/>
      </w:pPr>
      <w:r>
        <w:lastRenderedPageBreak/>
        <w:t>Creating an object from the other classes</w:t>
      </w:r>
      <w:r w:rsidR="00741A32">
        <w:t xml:space="preserve">, </w:t>
      </w:r>
      <w:proofErr w:type="spellStart"/>
      <w:r w:rsidR="00157869">
        <w:t>FullROC</w:t>
      </w:r>
      <w:proofErr w:type="spellEnd"/>
      <w:r w:rsidR="00157869">
        <w:t xml:space="preserve">, </w:t>
      </w:r>
      <w:proofErr w:type="spellStart"/>
      <w:r w:rsidR="00157869">
        <w:t>DeepROC</w:t>
      </w:r>
      <w:proofErr w:type="spellEnd"/>
      <w:r w:rsidR="00157869">
        <w:t xml:space="preserve"> </w:t>
      </w:r>
      <w:r w:rsidR="00741A32">
        <w:t xml:space="preserve">and </w:t>
      </w:r>
      <w:proofErr w:type="spellStart"/>
      <w:r w:rsidR="00157869">
        <w:t>BayesianROC</w:t>
      </w:r>
      <w:proofErr w:type="spellEnd"/>
      <w:r w:rsidR="00741A32">
        <w:t xml:space="preserve"> </w:t>
      </w:r>
      <w:r>
        <w:t xml:space="preserve">is </w:t>
      </w:r>
      <w:r w:rsidR="00741A32">
        <w:t>similar</w:t>
      </w:r>
      <w:r>
        <w:t>.</w:t>
      </w:r>
    </w:p>
    <w:p w14:paraId="5B47B071" w14:textId="77777777" w:rsidR="008327A2" w:rsidRDefault="008327A2" w:rsidP="008327A2">
      <w:pPr>
        <w:pStyle w:val="NormalWeb"/>
        <w:spacing w:before="0" w:beforeAutospacing="0" w:after="0" w:afterAutospacing="0"/>
        <w:contextualSpacing/>
      </w:pPr>
    </w:p>
    <w:p w14:paraId="0E4B8E72" w14:textId="03A46F9A" w:rsidR="00C41394" w:rsidRDefault="00C41394" w:rsidP="00157869">
      <w:pPr>
        <w:pStyle w:val="Heading2"/>
      </w:pPr>
      <w:r>
        <w:t>Groups</w:t>
      </w:r>
    </w:p>
    <w:p w14:paraId="565A25A9" w14:textId="3DB6CAC1" w:rsidR="00C41394" w:rsidRDefault="00C41394" w:rsidP="00C41394">
      <w:r>
        <w:t xml:space="preserve">With </w:t>
      </w:r>
      <w:proofErr w:type="spellStart"/>
      <w:r>
        <w:t>DeepROC</w:t>
      </w:r>
      <w:proofErr w:type="spellEnd"/>
      <w:r>
        <w:t>, you can define one group (like a region of interest) or as many groups as you like to measure in an ROC plot.  The groups can be overlapping or not.  Group measures can be compared to each other and to the whole</w:t>
      </w:r>
      <w:r w:rsidR="00406DA7">
        <w:t xml:space="preserve">.  </w:t>
      </w:r>
      <w:ins w:id="13" w:author="Andre Carrington" w:date="2022-04-18T12:24:00Z">
        <w:r w:rsidR="007F0F3C">
          <w:t>See hardcoded below.</w:t>
        </w:r>
      </w:ins>
    </w:p>
    <w:p w14:paraId="42F16A02" w14:textId="77777777" w:rsidR="00C41394" w:rsidRPr="00C41394" w:rsidRDefault="00C41394" w:rsidP="00C41394"/>
    <w:p w14:paraId="20EB740F" w14:textId="30AA3F4F" w:rsidR="00157869" w:rsidRPr="00F8453F" w:rsidRDefault="00157869" w:rsidP="00157869">
      <w:pPr>
        <w:pStyle w:val="Heading2"/>
      </w:pPr>
      <w:r>
        <w:t>Example Use of the Classes in Test Functions</w:t>
      </w:r>
    </w:p>
    <w:p w14:paraId="377A12DC" w14:textId="77777777" w:rsidR="002B6B69" w:rsidRDefault="002B6B69" w:rsidP="002B6B69">
      <w:pPr>
        <w:pStyle w:val="NormalWeb"/>
        <w:spacing w:before="0" w:beforeAutospacing="0" w:after="0" w:afterAutospacing="0"/>
      </w:pPr>
    </w:p>
    <w:p w14:paraId="099B4756" w14:textId="4091E139" w:rsidR="002B6B69" w:rsidRDefault="000C2A68" w:rsidP="002B6B69">
      <w:pPr>
        <w:pStyle w:val="NormalWeb"/>
        <w:spacing w:before="0" w:beforeAutospacing="0" w:after="0" w:afterAutospacing="0"/>
      </w:pPr>
      <w:r>
        <w:t xml:space="preserve">TestChanceROC.py, creates a </w:t>
      </w:r>
      <w:proofErr w:type="spellStart"/>
      <w:r>
        <w:t>BayesianROC</w:t>
      </w:r>
      <w:proofErr w:type="spellEnd"/>
      <w:r>
        <w:t xml:space="preserve"> object and performs tests for the Chance ROC paper</w:t>
      </w:r>
      <w:r w:rsidR="002B6B69">
        <w:t>.</w:t>
      </w:r>
    </w:p>
    <w:p w14:paraId="65082D39" w14:textId="77777777" w:rsidR="002B6B69" w:rsidRDefault="002B6B69" w:rsidP="002B6B69">
      <w:pPr>
        <w:pStyle w:val="NormalWeb"/>
        <w:spacing w:before="0" w:beforeAutospacing="0" w:after="0" w:afterAutospacing="0"/>
      </w:pPr>
    </w:p>
    <w:p w14:paraId="2CC1B54D" w14:textId="77777777" w:rsidR="007F0F3C" w:rsidRDefault="007F0F3C" w:rsidP="007F0F3C">
      <w:pPr>
        <w:pStyle w:val="NormalWeb"/>
        <w:spacing w:before="0" w:beforeAutospacing="0" w:after="0" w:afterAutospacing="0"/>
        <w:rPr>
          <w:ins w:id="14" w:author="Andre Carrington" w:date="2022-04-18T12:24:00Z"/>
        </w:rPr>
      </w:pPr>
      <w:ins w:id="15" w:author="Andre Carrington" w:date="2022-04-18T12:24:00Z">
        <w:r>
          <w:t>It currently uses the Wisconsin Diagnostic Breast Cancer (</w:t>
        </w:r>
        <w:proofErr w:type="spellStart"/>
        <w:r>
          <w:t>wdbc</w:t>
        </w:r>
        <w:proofErr w:type="spellEnd"/>
        <w:r>
          <w:t>) data in data.csv.</w:t>
        </w:r>
      </w:ins>
    </w:p>
    <w:p w14:paraId="1E55262A" w14:textId="77777777" w:rsidR="007F0F3C" w:rsidRDefault="007F0F3C" w:rsidP="007F0F3C">
      <w:pPr>
        <w:pStyle w:val="NormalWeb"/>
        <w:spacing w:before="0" w:beforeAutospacing="0" w:after="0" w:afterAutospacing="0"/>
        <w:rPr>
          <w:ins w:id="16" w:author="Andre Carrington" w:date="2022-04-18T12:24:00Z"/>
        </w:rPr>
      </w:pPr>
    </w:p>
    <w:p w14:paraId="43A5CEE8" w14:textId="77777777" w:rsidR="007F0F3C" w:rsidRDefault="007F0F3C" w:rsidP="007F0F3C">
      <w:pPr>
        <w:rPr>
          <w:ins w:id="17" w:author="Andre Carrington" w:date="2022-04-18T12:24:00Z"/>
          <w:rFonts w:ascii="Times New Roman" w:eastAsia="Times New Roman" w:hAnsi="Times New Roman" w:cs="Times New Roman"/>
        </w:rPr>
      </w:pPr>
      <w:ins w:id="18" w:author="Andre Carrington" w:date="2022-04-18T12:24:00Z">
        <w:r>
          <w:rPr>
            <w:rFonts w:ascii="Times New Roman" w:eastAsia="Times New Roman" w:hAnsi="Times New Roman" w:cs="Times New Roman"/>
          </w:rPr>
          <w:t xml:space="preserve">A number of questions are asked </w:t>
        </w:r>
        <w:r w:rsidRPr="002B6B69">
          <w:rPr>
            <w:rFonts w:ascii="Times New Roman" w:eastAsia="Times New Roman" w:hAnsi="Times New Roman" w:cs="Times New Roman"/>
          </w:rPr>
          <w:t>interactive</w:t>
        </w:r>
        <w:r>
          <w:rPr>
            <w:rFonts w:ascii="Times New Roman" w:eastAsia="Times New Roman" w:hAnsi="Times New Roman" w:cs="Times New Roman"/>
          </w:rPr>
          <w:t xml:space="preserve">ly – </w:t>
        </w:r>
        <w:r w:rsidRPr="007530D1">
          <w:rPr>
            <w:rFonts w:ascii="Times New Roman" w:eastAsia="Times New Roman" w:hAnsi="Times New Roman" w:cs="Times New Roman"/>
            <w:b/>
            <w:bCs/>
          </w:rPr>
          <w:t>please generally hit enter for the default, except for a few of them as I explain next.</w:t>
        </w:r>
        <w:r>
          <w:rPr>
            <w:rFonts w:ascii="Times New Roman" w:eastAsia="Times New Roman" w:hAnsi="Times New Roman" w:cs="Times New Roman"/>
            <w:b/>
            <w:bCs/>
          </w:rPr>
          <w:t xml:space="preserve">  </w:t>
        </w:r>
        <w:r>
          <w:rPr>
            <w:rFonts w:ascii="Times New Roman" w:eastAsia="Times New Roman" w:hAnsi="Times New Roman" w:cs="Times New Roman"/>
          </w:rPr>
          <w:t>The questions are old, unchanged and probably need better explanation (and some are not actually used in the code yet).  The only settings I changed in testing were:</w:t>
        </w:r>
      </w:ins>
    </w:p>
    <w:p w14:paraId="4AFF7638" w14:textId="77777777" w:rsidR="007F0F3C" w:rsidRPr="00591FC8" w:rsidRDefault="007F0F3C" w:rsidP="007F0F3C">
      <w:pPr>
        <w:pStyle w:val="ListParagraph"/>
        <w:numPr>
          <w:ilvl w:val="0"/>
          <w:numId w:val="3"/>
        </w:numPr>
        <w:rPr>
          <w:ins w:id="19" w:author="Andre Carrington" w:date="2022-04-18T12:24:00Z"/>
          <w:rFonts w:ascii="Times New Roman" w:eastAsia="Times New Roman" w:hAnsi="Times New Roman" w:cs="Times New Roman"/>
        </w:rPr>
      </w:pPr>
      <w:ins w:id="20" w:author="Andre Carrington" w:date="2022-04-18T12:24:00Z">
        <w:r w:rsidRPr="00591FC8">
          <w:rPr>
            <w:rFonts w:ascii="Times New Roman" w:eastAsia="Times New Roman" w:hAnsi="Times New Roman" w:cs="Times New Roman"/>
          </w:rPr>
          <w:t>different costs (e.g., of FN, FP)</w:t>
        </w:r>
      </w:ins>
    </w:p>
    <w:p w14:paraId="45671750" w14:textId="77777777" w:rsidR="007F0F3C" w:rsidRPr="00591FC8" w:rsidRDefault="007F0F3C" w:rsidP="007F0F3C">
      <w:pPr>
        <w:pStyle w:val="ListParagraph"/>
        <w:numPr>
          <w:ilvl w:val="0"/>
          <w:numId w:val="3"/>
        </w:numPr>
        <w:rPr>
          <w:ins w:id="21" w:author="Andre Carrington" w:date="2022-04-18T12:24:00Z"/>
          <w:rFonts w:ascii="Times New Roman" w:eastAsia="Times New Roman" w:hAnsi="Times New Roman" w:cs="Times New Roman"/>
        </w:rPr>
      </w:pPr>
      <w:ins w:id="22" w:author="Andre Carrington" w:date="2022-04-18T12:24:00Z">
        <w:r w:rsidRPr="00591FC8">
          <w:rPr>
            <w:rFonts w:ascii="Times New Roman" w:eastAsia="Times New Roman" w:hAnsi="Times New Roman" w:cs="Times New Roman"/>
          </w:rPr>
          <w:t>sometimes setting costs as ‘rates’ instead of the default ‘individuals’</w:t>
        </w:r>
      </w:ins>
    </w:p>
    <w:p w14:paraId="1EF63128" w14:textId="77777777" w:rsidR="007F0F3C" w:rsidRPr="00591FC8" w:rsidRDefault="007F0F3C" w:rsidP="007F0F3C">
      <w:pPr>
        <w:pStyle w:val="ListParagraph"/>
        <w:numPr>
          <w:ilvl w:val="0"/>
          <w:numId w:val="3"/>
        </w:numPr>
        <w:rPr>
          <w:ins w:id="23" w:author="Andre Carrington" w:date="2022-04-18T12:24:00Z"/>
          <w:rFonts w:ascii="Times New Roman" w:eastAsia="Times New Roman" w:hAnsi="Times New Roman" w:cs="Times New Roman"/>
        </w:rPr>
      </w:pPr>
      <w:ins w:id="24" w:author="Andre Carrington" w:date="2022-04-18T12:24:00Z">
        <w:r w:rsidRPr="00591FC8">
          <w:rPr>
            <w:rFonts w:ascii="Times New Roman" w:eastAsia="Times New Roman" w:hAnsi="Times New Roman" w:cs="Times New Roman"/>
          </w:rPr>
          <w:t xml:space="preserve">the region of interest (ROI) is hardcoded on lines 283-284 as </w:t>
        </w:r>
        <w:proofErr w:type="spellStart"/>
        <w:r w:rsidRPr="00591FC8">
          <w:rPr>
            <w:rFonts w:ascii="Times New Roman" w:eastAsia="Times New Roman" w:hAnsi="Times New Roman" w:cs="Times New Roman"/>
          </w:rPr>
          <w:t>groupAxis</w:t>
        </w:r>
        <w:proofErr w:type="spellEnd"/>
        <w:r w:rsidRPr="00591FC8">
          <w:rPr>
            <w:rFonts w:ascii="Times New Roman" w:eastAsia="Times New Roman" w:hAnsi="Times New Roman" w:cs="Times New Roman"/>
          </w:rPr>
          <w:t xml:space="preserve"> and groups</w:t>
        </w:r>
      </w:ins>
    </w:p>
    <w:p w14:paraId="65C87DE2" w14:textId="77777777" w:rsidR="007F0F3C" w:rsidRPr="00591FC8" w:rsidRDefault="007F0F3C" w:rsidP="007F0F3C">
      <w:pPr>
        <w:rPr>
          <w:ins w:id="25" w:author="Andre Carrington" w:date="2022-04-18T12:24:00Z"/>
          <w:rFonts w:ascii="Times New Roman" w:eastAsia="Times New Roman" w:hAnsi="Times New Roman" w:cs="Times New Roman"/>
        </w:rPr>
      </w:pPr>
    </w:p>
    <w:p w14:paraId="57922356" w14:textId="77777777" w:rsidR="007F0F3C" w:rsidRDefault="007F0F3C" w:rsidP="007F0F3C">
      <w:pPr>
        <w:rPr>
          <w:ins w:id="26" w:author="Andre Carrington" w:date="2022-04-18T12:24:00Z"/>
          <w:rFonts w:ascii="Times New Roman" w:eastAsia="Times New Roman" w:hAnsi="Times New Roman" w:cs="Times New Roman"/>
        </w:rPr>
      </w:pPr>
      <w:ins w:id="27" w:author="Andre Carrington" w:date="2022-04-18T12:24:00Z">
        <w:r>
          <w:rPr>
            <w:rFonts w:ascii="Times New Roman" w:eastAsia="Times New Roman" w:hAnsi="Times New Roman" w:cs="Times New Roman"/>
          </w:rPr>
          <w:t xml:space="preserve">The answer to prevalence questions may not fully/properly propagate. There are also 3 parameters in the file that can be changed re the </w:t>
        </w:r>
        <w:proofErr w:type="spellStart"/>
        <w:r>
          <w:rPr>
            <w:rFonts w:ascii="Times New Roman" w:eastAsia="Times New Roman" w:hAnsi="Times New Roman" w:cs="Times New Roman"/>
          </w:rPr>
          <w:t>wdbc</w:t>
        </w:r>
        <w:proofErr w:type="spellEnd"/>
        <w:r>
          <w:rPr>
            <w:rFonts w:ascii="Times New Roman" w:eastAsia="Times New Roman" w:hAnsi="Times New Roman" w:cs="Times New Roman"/>
          </w:rPr>
          <w:t xml:space="preserve"> data:</w:t>
        </w:r>
      </w:ins>
    </w:p>
    <w:p w14:paraId="1C628B16" w14:textId="77777777" w:rsidR="007F0F3C" w:rsidRDefault="007F0F3C" w:rsidP="007F0F3C">
      <w:pPr>
        <w:rPr>
          <w:ins w:id="28" w:author="Andre Carrington" w:date="2022-04-18T12:24:00Z"/>
        </w:rPr>
      </w:pPr>
    </w:p>
    <w:p w14:paraId="0B7E939A" w14:textId="77777777" w:rsidR="007F0F3C" w:rsidRPr="007530D1" w:rsidRDefault="007F0F3C" w:rsidP="007F0F3C">
      <w:pPr>
        <w:pStyle w:val="NormalWeb"/>
        <w:spacing w:before="0" w:beforeAutospacing="0" w:after="0" w:afterAutospacing="0"/>
        <w:rPr>
          <w:ins w:id="29" w:author="Andre Carrington" w:date="2022-04-18T12:24:00Z"/>
          <w:rFonts w:ascii="Courier New" w:hAnsi="Courier New" w:cs="Courier New"/>
        </w:rPr>
      </w:pPr>
      <w:proofErr w:type="spellStart"/>
      <w:ins w:id="30" w:author="Andre Carrington" w:date="2022-04-18T12:24:00Z">
        <w:r w:rsidRPr="007530D1">
          <w:rPr>
            <w:rFonts w:ascii="Courier New" w:hAnsi="Courier New" w:cs="Courier New"/>
          </w:rPr>
          <w:t>dropSizeTexture</w:t>
        </w:r>
        <w:proofErr w:type="spellEnd"/>
        <w:r w:rsidRPr="007530D1">
          <w:rPr>
            <w:rFonts w:ascii="Courier New" w:hAnsi="Courier New" w:cs="Courier New"/>
          </w:rPr>
          <w:t xml:space="preserve"> = False</w:t>
        </w:r>
      </w:ins>
    </w:p>
    <w:p w14:paraId="11F12ECD" w14:textId="77777777" w:rsidR="007F0F3C" w:rsidRPr="007530D1" w:rsidRDefault="007F0F3C" w:rsidP="007F0F3C">
      <w:pPr>
        <w:pStyle w:val="NormalWeb"/>
        <w:spacing w:before="0" w:beforeAutospacing="0" w:after="0" w:afterAutospacing="0"/>
        <w:rPr>
          <w:ins w:id="31" w:author="Andre Carrington" w:date="2022-04-18T12:24:00Z"/>
          <w:rFonts w:ascii="Courier New" w:hAnsi="Courier New" w:cs="Courier New"/>
        </w:rPr>
      </w:pPr>
      <w:proofErr w:type="spellStart"/>
      <w:ins w:id="32" w:author="Andre Carrington" w:date="2022-04-18T12:24:00Z">
        <w:r w:rsidRPr="007530D1">
          <w:rPr>
            <w:rFonts w:ascii="Courier New" w:hAnsi="Courier New" w:cs="Courier New"/>
          </w:rPr>
          <w:t>dropSize</w:t>
        </w:r>
        <w:proofErr w:type="spellEnd"/>
        <w:r w:rsidRPr="007530D1">
          <w:rPr>
            <w:rFonts w:ascii="Courier New" w:hAnsi="Courier New" w:cs="Courier New"/>
          </w:rPr>
          <w:t xml:space="preserve">        = False</w:t>
        </w:r>
      </w:ins>
    </w:p>
    <w:p w14:paraId="6C9D1642" w14:textId="77777777" w:rsidR="007F0F3C" w:rsidRPr="007530D1" w:rsidRDefault="007F0F3C" w:rsidP="007F0F3C">
      <w:pPr>
        <w:pStyle w:val="NormalWeb"/>
        <w:spacing w:before="0" w:beforeAutospacing="0" w:after="0" w:afterAutospacing="0"/>
        <w:rPr>
          <w:ins w:id="33" w:author="Andre Carrington" w:date="2022-04-18T12:24:00Z"/>
          <w:rFonts w:ascii="Courier New" w:hAnsi="Courier New" w:cs="Courier New"/>
        </w:rPr>
      </w:pPr>
      <w:proofErr w:type="spellStart"/>
      <w:ins w:id="34" w:author="Andre Carrington" w:date="2022-04-18T12:24:00Z">
        <w:r w:rsidRPr="007530D1">
          <w:rPr>
            <w:rFonts w:ascii="Courier New" w:hAnsi="Courier New" w:cs="Courier New"/>
          </w:rPr>
          <w:t>dropShape</w:t>
        </w:r>
        <w:proofErr w:type="spellEnd"/>
        <w:r w:rsidRPr="007530D1">
          <w:rPr>
            <w:rFonts w:ascii="Courier New" w:hAnsi="Courier New" w:cs="Courier New"/>
          </w:rPr>
          <w:t xml:space="preserve">       = False</w:t>
        </w:r>
      </w:ins>
    </w:p>
    <w:p w14:paraId="616BCD1F" w14:textId="77777777" w:rsidR="007F0F3C" w:rsidRDefault="007F0F3C" w:rsidP="007F0F3C">
      <w:pPr>
        <w:pStyle w:val="NormalWeb"/>
        <w:spacing w:before="0" w:beforeAutospacing="0" w:after="0" w:afterAutospacing="0"/>
        <w:rPr>
          <w:ins w:id="35" w:author="Andre Carrington" w:date="2022-04-18T12:24:00Z"/>
        </w:rPr>
      </w:pPr>
    </w:p>
    <w:p w14:paraId="7FA914DF" w14:textId="77777777" w:rsidR="007F0F3C" w:rsidRDefault="007F0F3C" w:rsidP="007F0F3C">
      <w:pPr>
        <w:rPr>
          <w:ins w:id="36" w:author="Andre Carrington" w:date="2022-04-18T12:24:00Z"/>
          <w:rFonts w:ascii="Times New Roman" w:eastAsia="Times New Roman" w:hAnsi="Times New Roman" w:cs="Times New Roman"/>
        </w:rPr>
      </w:pPr>
      <w:ins w:id="37" w:author="Andre Carrington" w:date="2022-04-18T12:24:00Z">
        <w:r>
          <w:rPr>
            <w:rFonts w:ascii="Times New Roman" w:eastAsia="Times New Roman" w:hAnsi="Times New Roman" w:cs="Times New Roman"/>
          </w:rPr>
          <w:t>Earlier versions of this document referred to loading results with other datasets, and changing most parameters within files, but that is mostly no longer the case.</w:t>
        </w:r>
      </w:ins>
    </w:p>
    <w:p w14:paraId="57D33757" w14:textId="77777777" w:rsidR="000C2A68" w:rsidRPr="001A0C28" w:rsidRDefault="000C2A68">
      <w:pPr>
        <w:rPr>
          <w:rFonts w:ascii="Times New Roman" w:eastAsia="Times New Roman" w:hAnsi="Times New Roman" w:cs="Times New Roman"/>
        </w:rPr>
      </w:pPr>
    </w:p>
    <w:sectPr w:rsidR="000C2A68" w:rsidRPr="001A0C28" w:rsidSect="006409A0">
      <w:pgSz w:w="12240" w:h="15840"/>
      <w:pgMar w:top="1440" w:right="11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FC50" w14:textId="77777777" w:rsidR="000F752A" w:rsidRDefault="000F752A" w:rsidP="003651C2">
      <w:r>
        <w:separator/>
      </w:r>
    </w:p>
  </w:endnote>
  <w:endnote w:type="continuationSeparator" w:id="0">
    <w:p w14:paraId="6918CF89" w14:textId="77777777" w:rsidR="000F752A" w:rsidRDefault="000F752A" w:rsidP="0036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4E98" w14:textId="77777777" w:rsidR="000F752A" w:rsidRDefault="000F752A" w:rsidP="003651C2">
      <w:r>
        <w:separator/>
      </w:r>
    </w:p>
  </w:footnote>
  <w:footnote w:type="continuationSeparator" w:id="0">
    <w:p w14:paraId="1AB12748" w14:textId="77777777" w:rsidR="000F752A" w:rsidRDefault="000F752A" w:rsidP="003651C2">
      <w:r>
        <w:continuationSeparator/>
      </w:r>
    </w:p>
  </w:footnote>
  <w:footnote w:id="1">
    <w:p w14:paraId="36010253" w14:textId="124F17BE" w:rsidR="003651C2" w:rsidRPr="003651C2" w:rsidRDefault="003651C2">
      <w:pPr>
        <w:pStyle w:val="FootnoteText"/>
        <w:rPr>
          <w:lang w:val="en-US"/>
        </w:rPr>
      </w:pPr>
      <w:r>
        <w:rPr>
          <w:rStyle w:val="FootnoteReference"/>
        </w:rPr>
        <w:footnoteRef/>
      </w:r>
      <w:r>
        <w:t xml:space="preserve"> provides useful threshold information, shows points that </w:t>
      </w:r>
      <w:r w:rsidRPr="00FF70E8">
        <w:t>other functions omit</w:t>
      </w:r>
      <w:r>
        <w:t xml:space="preserve"> and permits the proper calculation of some discrete measures in the </w:t>
      </w:r>
      <w:proofErr w:type="spellStart"/>
      <w:r>
        <w:t>DeepROC</w:t>
      </w:r>
      <w:proofErr w:type="spellEnd"/>
      <w:r>
        <w:t xml:space="preserve">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48F2"/>
    <w:multiLevelType w:val="hybridMultilevel"/>
    <w:tmpl w:val="47D4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A48D6"/>
    <w:multiLevelType w:val="hybridMultilevel"/>
    <w:tmpl w:val="EE446B0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2" w15:restartNumberingAfterBreak="0">
    <w:nsid w:val="65386731"/>
    <w:multiLevelType w:val="hybridMultilevel"/>
    <w:tmpl w:val="1A78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785881">
    <w:abstractNumId w:val="2"/>
  </w:num>
  <w:num w:numId="2" w16cid:durableId="1396011618">
    <w:abstractNumId w:val="0"/>
  </w:num>
  <w:num w:numId="3" w16cid:durableId="109597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 Carrington">
    <w15:presenceInfo w15:providerId="Windows Live" w15:userId="ef3ebdcf1c9ca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28"/>
    <w:rsid w:val="00022F59"/>
    <w:rsid w:val="00025049"/>
    <w:rsid w:val="0005022C"/>
    <w:rsid w:val="00087874"/>
    <w:rsid w:val="000B2ED1"/>
    <w:rsid w:val="000C2A68"/>
    <w:rsid w:val="000F752A"/>
    <w:rsid w:val="00141B66"/>
    <w:rsid w:val="00157869"/>
    <w:rsid w:val="0018225B"/>
    <w:rsid w:val="001A0C28"/>
    <w:rsid w:val="001A777E"/>
    <w:rsid w:val="001D52C2"/>
    <w:rsid w:val="00296869"/>
    <w:rsid w:val="002B6B69"/>
    <w:rsid w:val="00324787"/>
    <w:rsid w:val="003651C2"/>
    <w:rsid w:val="00383E2C"/>
    <w:rsid w:val="003B290F"/>
    <w:rsid w:val="003D4DC3"/>
    <w:rsid w:val="003E5014"/>
    <w:rsid w:val="00406DA7"/>
    <w:rsid w:val="00413F1D"/>
    <w:rsid w:val="00454993"/>
    <w:rsid w:val="0052134B"/>
    <w:rsid w:val="00530EBF"/>
    <w:rsid w:val="00547267"/>
    <w:rsid w:val="00556055"/>
    <w:rsid w:val="00591FC8"/>
    <w:rsid w:val="005E57DF"/>
    <w:rsid w:val="00612816"/>
    <w:rsid w:val="006409A0"/>
    <w:rsid w:val="006A5AC6"/>
    <w:rsid w:val="00741A32"/>
    <w:rsid w:val="007530D1"/>
    <w:rsid w:val="007765FE"/>
    <w:rsid w:val="0079581F"/>
    <w:rsid w:val="007A12AE"/>
    <w:rsid w:val="007A3FC6"/>
    <w:rsid w:val="007F0F3C"/>
    <w:rsid w:val="008327A2"/>
    <w:rsid w:val="00857B62"/>
    <w:rsid w:val="00865FFE"/>
    <w:rsid w:val="00925AE4"/>
    <w:rsid w:val="00936F91"/>
    <w:rsid w:val="009429F5"/>
    <w:rsid w:val="00993ED0"/>
    <w:rsid w:val="009E2BBA"/>
    <w:rsid w:val="00A114E5"/>
    <w:rsid w:val="00A25A9B"/>
    <w:rsid w:val="00A547D4"/>
    <w:rsid w:val="00A77EAA"/>
    <w:rsid w:val="00B325CA"/>
    <w:rsid w:val="00B406B4"/>
    <w:rsid w:val="00C06227"/>
    <w:rsid w:val="00C25E30"/>
    <w:rsid w:val="00C41394"/>
    <w:rsid w:val="00C4700F"/>
    <w:rsid w:val="00C908CB"/>
    <w:rsid w:val="00D16D3A"/>
    <w:rsid w:val="00D24021"/>
    <w:rsid w:val="00D36CE1"/>
    <w:rsid w:val="00D7333A"/>
    <w:rsid w:val="00DA3B07"/>
    <w:rsid w:val="00DB6386"/>
    <w:rsid w:val="00E2526B"/>
    <w:rsid w:val="00E8786E"/>
    <w:rsid w:val="00EE1B3C"/>
    <w:rsid w:val="00F400E2"/>
    <w:rsid w:val="00F71BF2"/>
    <w:rsid w:val="00F75CFF"/>
    <w:rsid w:val="00F8453F"/>
    <w:rsid w:val="00FF7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E532"/>
  <w15:chartTrackingRefBased/>
  <w15:docId w15:val="{7D024ED8-1B8E-BC43-9FF8-156A6242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0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5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0C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C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A0C28"/>
    <w:rPr>
      <w:color w:val="0000FF"/>
      <w:u w:val="single"/>
    </w:rPr>
  </w:style>
  <w:style w:type="paragraph" w:styleId="NormalWeb">
    <w:name w:val="Normal (Web)"/>
    <w:basedOn w:val="Normal"/>
    <w:uiPriority w:val="99"/>
    <w:unhideWhenUsed/>
    <w:rsid w:val="000C2A6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240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2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7D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8453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651C2"/>
    <w:rPr>
      <w:sz w:val="20"/>
      <w:szCs w:val="20"/>
    </w:rPr>
  </w:style>
  <w:style w:type="character" w:customStyle="1" w:styleId="FootnoteTextChar">
    <w:name w:val="Footnote Text Char"/>
    <w:basedOn w:val="DefaultParagraphFont"/>
    <w:link w:val="FootnoteText"/>
    <w:uiPriority w:val="99"/>
    <w:semiHidden/>
    <w:rsid w:val="003651C2"/>
    <w:rPr>
      <w:sz w:val="20"/>
      <w:szCs w:val="20"/>
    </w:rPr>
  </w:style>
  <w:style w:type="character" w:styleId="FootnoteReference">
    <w:name w:val="footnote reference"/>
    <w:basedOn w:val="DefaultParagraphFont"/>
    <w:uiPriority w:val="99"/>
    <w:semiHidden/>
    <w:unhideWhenUsed/>
    <w:rsid w:val="003651C2"/>
    <w:rPr>
      <w:vertAlign w:val="superscript"/>
    </w:rPr>
  </w:style>
  <w:style w:type="paragraph" w:styleId="ListParagraph">
    <w:name w:val="List Paragraph"/>
    <w:basedOn w:val="Normal"/>
    <w:uiPriority w:val="34"/>
    <w:qFormat/>
    <w:rsid w:val="00591FC8"/>
    <w:pPr>
      <w:ind w:left="720"/>
      <w:contextualSpacing/>
    </w:pPr>
  </w:style>
  <w:style w:type="paragraph" w:styleId="Revision">
    <w:name w:val="Revision"/>
    <w:hidden/>
    <w:uiPriority w:val="99"/>
    <w:semiHidden/>
    <w:rsid w:val="007F0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1727">
      <w:bodyDiv w:val="1"/>
      <w:marLeft w:val="0"/>
      <w:marRight w:val="0"/>
      <w:marTop w:val="0"/>
      <w:marBottom w:val="0"/>
      <w:divBdr>
        <w:top w:val="none" w:sz="0" w:space="0" w:color="auto"/>
        <w:left w:val="none" w:sz="0" w:space="0" w:color="auto"/>
        <w:bottom w:val="none" w:sz="0" w:space="0" w:color="auto"/>
        <w:right w:val="none" w:sz="0" w:space="0" w:color="auto"/>
      </w:divBdr>
    </w:div>
    <w:div w:id="299699994">
      <w:bodyDiv w:val="1"/>
      <w:marLeft w:val="0"/>
      <w:marRight w:val="0"/>
      <w:marTop w:val="0"/>
      <w:marBottom w:val="0"/>
      <w:divBdr>
        <w:top w:val="none" w:sz="0" w:space="0" w:color="auto"/>
        <w:left w:val="none" w:sz="0" w:space="0" w:color="auto"/>
        <w:bottom w:val="none" w:sz="0" w:space="0" w:color="auto"/>
        <w:right w:val="none" w:sz="0" w:space="0" w:color="auto"/>
      </w:divBdr>
    </w:div>
    <w:div w:id="654535441">
      <w:bodyDiv w:val="1"/>
      <w:marLeft w:val="0"/>
      <w:marRight w:val="0"/>
      <w:marTop w:val="0"/>
      <w:marBottom w:val="0"/>
      <w:divBdr>
        <w:top w:val="none" w:sz="0" w:space="0" w:color="auto"/>
        <w:left w:val="none" w:sz="0" w:space="0" w:color="auto"/>
        <w:bottom w:val="none" w:sz="0" w:space="0" w:color="auto"/>
        <w:right w:val="none" w:sz="0" w:space="0" w:color="auto"/>
      </w:divBdr>
    </w:div>
    <w:div w:id="823205875">
      <w:bodyDiv w:val="1"/>
      <w:marLeft w:val="0"/>
      <w:marRight w:val="0"/>
      <w:marTop w:val="0"/>
      <w:marBottom w:val="0"/>
      <w:divBdr>
        <w:top w:val="none" w:sz="0" w:space="0" w:color="auto"/>
        <w:left w:val="none" w:sz="0" w:space="0" w:color="auto"/>
        <w:bottom w:val="none" w:sz="0" w:space="0" w:color="auto"/>
        <w:right w:val="none" w:sz="0" w:space="0" w:color="auto"/>
      </w:divBdr>
    </w:div>
    <w:div w:id="1203127291">
      <w:bodyDiv w:val="1"/>
      <w:marLeft w:val="0"/>
      <w:marRight w:val="0"/>
      <w:marTop w:val="0"/>
      <w:marBottom w:val="0"/>
      <w:divBdr>
        <w:top w:val="none" w:sz="0" w:space="0" w:color="auto"/>
        <w:left w:val="none" w:sz="0" w:space="0" w:color="auto"/>
        <w:bottom w:val="none" w:sz="0" w:space="0" w:color="auto"/>
        <w:right w:val="none" w:sz="0" w:space="0" w:color="auto"/>
      </w:divBdr>
    </w:div>
    <w:div w:id="20410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Carrington</dc:creator>
  <cp:keywords/>
  <dc:description/>
  <cp:lastModifiedBy>Andre Carrington</cp:lastModifiedBy>
  <cp:revision>8</cp:revision>
  <cp:lastPrinted>2022-04-18T16:17:00Z</cp:lastPrinted>
  <dcterms:created xsi:type="dcterms:W3CDTF">2022-04-08T14:43:00Z</dcterms:created>
  <dcterms:modified xsi:type="dcterms:W3CDTF">2022-04-18T16:25:00Z</dcterms:modified>
</cp:coreProperties>
</file>